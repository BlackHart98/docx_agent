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Sample </w:t>
      </w:r>
      <w:commentRangeStart w:id="0"/>
      <w:commentRangeStart w:id="1"/>
      <w:r w:rsidDel="00000000" w:rsidR="00000000" w:rsidRPr="00000000">
        <w:rPr>
          <w:rtl w:val="0"/>
        </w:rPr>
        <w:t xml:space="preserve">comments holder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Another Sample </w:t>
      </w:r>
      <w:commentRangeStart w:id="2"/>
      <w:r w:rsidDel="00000000" w:rsidR="00000000" w:rsidRPr="00000000">
        <w:rPr>
          <w:rtl w:val="0"/>
        </w:rPr>
        <w:t xml:space="preserve">comment holder 2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del w:author="Pius Arhanbhunde" w:id="0" w:date="2025-07-09T07:25:27Z"/>
        </w:rPr>
      </w:pPr>
      <w:r w:rsidDel="00000000" w:rsidR="00000000" w:rsidRPr="00000000">
        <w:rPr>
          <w:rtl w:val="0"/>
        </w:rPr>
        <w:t xml:space="preserve">Paragraph without </w:t>
      </w:r>
      <w:del w:author="Pius Arhanbhunde" w:id="0" w:date="2025-07-09T07:25:27Z">
        <w:r w:rsidDel="00000000" w:rsidR="00000000" w:rsidRPr="00000000">
          <w:rPr>
            <w:rtl w:val="0"/>
          </w:rPr>
          <w:delText xml:space="preserve">comment</w:delText>
        </w:r>
      </w:del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Paragraph without </w:t>
      </w:r>
      <w:commentRangeStart w:id="3"/>
      <w:r w:rsidDel="00000000" w:rsidR="00000000" w:rsidRPr="00000000">
        <w:rPr>
          <w:rtl w:val="0"/>
        </w:rPr>
        <w:t xml:space="preserve">comment1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and </w:t>
      </w:r>
      <w:commentRangeStart w:id="4"/>
      <w:r w:rsidDel="00000000" w:rsidR="00000000" w:rsidRPr="00000000">
        <w:rPr>
          <w:rtl w:val="0"/>
        </w:rPr>
        <w:t xml:space="preserve">comment2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ins w:author="Pius Arhanbhunde" w:id="1" w:date="2025-07-08T19:23:57Z">
        <w:r w:rsidDel="00000000" w:rsidR="00000000" w:rsidRPr="00000000">
          <w:rPr>
            <w:rtl w:val="0"/>
          </w:rPr>
          <w:t xml:space="preserve">This is a track change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ius Arhanbhunde" w:id="2" w:date="2025-07-08T08:07:29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another hello comment</w:t>
      </w:r>
    </w:p>
  </w:comment>
  <w:comment w:author="Pius Arhanbhunde" w:id="3" w:date="2025-07-08T12:42:49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comment 1</w:t>
      </w:r>
    </w:p>
  </w:comment>
  <w:comment w:author="Pius Arhanbhunde" w:id="4" w:date="2025-07-08T12:43:32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comment 2</w:t>
      </w:r>
    </w:p>
  </w:comment>
  <w:comment w:author="Pius Arhanbhunde" w:id="0" w:date="2025-07-08T07:07:24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comment</w:t>
      </w:r>
    </w:p>
  </w:comment>
  <w:comment w:author="Pius Arhanbhunde" w:id="1" w:date="2025-07-08T08:04:59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