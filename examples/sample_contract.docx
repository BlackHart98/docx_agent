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1"/>
        <w:keepLines w:val="1"/>
        <w:ind w:left="720" w:right="720" w:firstLine="0"/>
        <w:jc w:val="center"/>
        <w:rPr>
          <w:sz w:val="22"/>
          <w:szCs w:val="22"/>
        </w:rPr>
      </w:pPr>
      <w:r w:rsidDel="00000000" w:rsidR="00000000" w:rsidRPr="00000000">
        <w:rPr>
          <w:b w:val="1"/>
          <w:sz w:val="22"/>
          <w:szCs w:val="22"/>
          <w:rtl w:val="0"/>
        </w:rPr>
        <w:t xml:space="preserve">SERVICE CONTRACT</w:t>
        <w:br w:type="textWrapping"/>
        <w:br w:type="textWrapping"/>
        <w:t xml:space="preserve">Contract No. _______</w:t>
        <w:br w:type="textWrapping"/>
      </w:r>
      <w:r w:rsidDel="00000000" w:rsidR="00000000" w:rsidRPr="00000000">
        <w:rPr>
          <w:rtl w:val="0"/>
        </w:rPr>
      </w:r>
    </w:p>
    <w:p w:rsidR="00000000" w:rsidDel="00000000" w:rsidP="00000000" w:rsidRDefault="00000000" w:rsidRPr="00000000" w14:paraId="00000002">
      <w:pPr>
        <w:ind w:firstLine="0"/>
        <w:jc w:val="both"/>
        <w:rPr>
          <w:sz w:val="22"/>
          <w:szCs w:val="22"/>
        </w:rPr>
      </w:pPr>
      <w:bookmarkStart w:colFirst="0" w:colLast="0" w:name="_emdaq3omb7dj" w:id="0"/>
      <w:bookmarkEnd w:id="0"/>
      <w:r w:rsidDel="00000000" w:rsidR="00000000" w:rsidRPr="00000000">
        <w:rPr>
          <w:sz w:val="22"/>
          <w:szCs w:val="22"/>
          <w:rtl w:val="0"/>
        </w:rPr>
        <w:t xml:space="preserve">THIS SERVICE CONTRACT entered into as of __________ by and between MERCY CORPS, a State of Washington, U.S.A. nonprofit corporation having its principal office in Portland, Oregon, U.S.A. (“Mercy Corps”) and _____________________________ (“Contractor”) is as follows:</w:t>
      </w:r>
    </w:p>
    <w:p w:rsidR="00000000" w:rsidDel="00000000" w:rsidP="00000000" w:rsidRDefault="00000000" w:rsidRPr="00000000" w14:paraId="00000003">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Defined Terms</w:t>
      </w:r>
      <w:r w:rsidDel="00000000" w:rsidR="00000000" w:rsidRPr="00000000">
        <w:rPr>
          <w:sz w:val="22"/>
          <w:szCs w:val="22"/>
          <w:rtl w:val="0"/>
        </w:rPr>
        <w:t xml:space="preserve">.   Each of the following terms has the meaning given to such term on </w:t>
      </w:r>
      <w:r w:rsidDel="00000000" w:rsidR="00000000" w:rsidRPr="00000000">
        <w:rPr>
          <w:sz w:val="22"/>
          <w:szCs w:val="22"/>
          <w:u w:val="single"/>
          <w:rtl w:val="0"/>
        </w:rPr>
        <w:t xml:space="preserve">Schedule I</w:t>
      </w:r>
      <w:r w:rsidDel="00000000" w:rsidR="00000000" w:rsidRPr="00000000">
        <w:rPr>
          <w:sz w:val="22"/>
          <w:szCs w:val="22"/>
          <w:rtl w:val="0"/>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rsidR="00000000" w:rsidDel="00000000" w:rsidP="00000000" w:rsidRDefault="00000000" w:rsidRPr="00000000" w14:paraId="00000004">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Delivery of Services</w:t>
      </w:r>
      <w:r w:rsidDel="00000000" w:rsidR="00000000" w:rsidRPr="00000000">
        <w:rPr>
          <w:sz w:val="22"/>
          <w:szCs w:val="22"/>
          <w:rtl w:val="0"/>
        </w:rPr>
        <w:t xml:space="preserve">.   </w:t>
      </w:r>
    </w:p>
    <w:p w:rsidR="00000000" w:rsidDel="00000000" w:rsidP="00000000" w:rsidRDefault="00000000" w:rsidRPr="00000000" w14:paraId="00000005">
      <w:pPr>
        <w:numPr>
          <w:ilvl w:val="1"/>
          <w:numId w:val="2"/>
        </w:numPr>
        <w:ind w:left="720" w:hanging="360"/>
        <w:jc w:val="both"/>
        <w:rPr>
          <w:sz w:val="22"/>
          <w:szCs w:val="22"/>
        </w:rPr>
      </w:pPr>
      <w:r w:rsidDel="00000000" w:rsidR="00000000" w:rsidRPr="00000000">
        <w:rPr>
          <w:sz w:val="22"/>
          <w:szCs w:val="22"/>
          <w:rtl w:val="0"/>
        </w:rPr>
        <w:t xml:space="preserve">Contractor will perform the Services, and Mercy Corps will pay for the Services, in accordance with the terms and conditions and within the Performance Period set forth in this Contract and the Statement of Services.  </w:t>
      </w:r>
    </w:p>
    <w:p w:rsidR="00000000" w:rsidDel="00000000" w:rsidP="00000000" w:rsidRDefault="00000000" w:rsidRPr="00000000" w14:paraId="00000006">
      <w:pPr>
        <w:numPr>
          <w:ilvl w:val="1"/>
          <w:numId w:val="2"/>
        </w:numPr>
        <w:ind w:left="720" w:hanging="360"/>
        <w:jc w:val="both"/>
        <w:rPr>
          <w:sz w:val="22"/>
          <w:szCs w:val="22"/>
        </w:rPr>
      </w:pPr>
      <w:r w:rsidDel="00000000" w:rsidR="00000000" w:rsidRPr="00000000">
        <w:rPr>
          <w:sz w:val="22"/>
          <w:szCs w:val="22"/>
          <w:rtl w:val="0"/>
        </w:rPr>
        <w:t xml:space="preserve">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rsidR="00000000" w:rsidDel="00000000" w:rsidP="00000000" w:rsidRDefault="00000000" w:rsidRPr="00000000" w14:paraId="00000007">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Compliance with SOW and Changes to the SOW.</w:t>
      </w:r>
      <w:r w:rsidDel="00000000" w:rsidR="00000000" w:rsidRPr="00000000">
        <w:rPr>
          <w:sz w:val="22"/>
          <w:szCs w:val="22"/>
          <w:rtl w:val="0"/>
        </w:rPr>
        <w:t xml:space="preserve"> Services will be provided strictly in accordance with the SOW.  No deviation, substitution or change is permitted without Mercy Corps’ prior written consent; provided that Mercy Corps may terminate, suspend, increase or decrease the scope of Contractor's performance under the SOW by written notice to Contractor specifying the changes.  </w:t>
      </w:r>
      <w:del w:author="Pius Arhanbhunde" w:id="0" w:date="2025-07-09T22:19:25Z">
        <w:r w:rsidDel="00000000" w:rsidR="00000000" w:rsidRPr="00000000">
          <w:rPr>
            <w:sz w:val="22"/>
            <w:szCs w:val="22"/>
            <w:rtl w:val="0"/>
          </w:rPr>
          <w:delText xml:space="preserve">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delText>
        </w:r>
      </w:del>
      <w:r w:rsidDel="00000000" w:rsidR="00000000" w:rsidRPr="00000000">
        <w:rPr>
          <w:rtl w:val="0"/>
        </w:rPr>
      </w:r>
    </w:p>
    <w:p w:rsidR="00000000" w:rsidDel="00000000" w:rsidP="00000000" w:rsidRDefault="00000000" w:rsidRPr="00000000" w14:paraId="00000008">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Invoicing and Payment</w:t>
      </w:r>
      <w:r w:rsidDel="00000000" w:rsidR="00000000" w:rsidRPr="00000000">
        <w:rPr>
          <w:sz w:val="22"/>
          <w:szCs w:val="22"/>
          <w:rtl w:val="0"/>
        </w:rPr>
        <w:t xml:space="preserve">.   </w:t>
      </w:r>
    </w:p>
    <w:p w:rsidR="00000000" w:rsidDel="00000000" w:rsidP="00000000" w:rsidRDefault="00000000" w:rsidRPr="00000000" w14:paraId="0000000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rsidR="00000000" w:rsidDel="00000000" w:rsidP="00000000" w:rsidRDefault="00000000" w:rsidRPr="00000000" w14:paraId="0000000A">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rsidR="00000000" w:rsidDel="00000000" w:rsidP="00000000" w:rsidRDefault="00000000" w:rsidRPr="00000000" w14:paraId="0000000B">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Mercy Corps may off-set any amount it owes Contractor against any amount Contractor owes Mercy Corps.</w:t>
      </w:r>
    </w:p>
    <w:p w:rsidR="00000000" w:rsidDel="00000000" w:rsidP="00000000" w:rsidRDefault="00000000" w:rsidRPr="00000000" w14:paraId="0000000C">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Taxes, Duties and Expenses</w:t>
      </w:r>
      <w:r w:rsidDel="00000000" w:rsidR="00000000" w:rsidRPr="00000000">
        <w:rPr>
          <w:sz w:val="22"/>
          <w:szCs w:val="22"/>
          <w:rtl w:val="0"/>
        </w:rPr>
        <w:t xml:space="preserve">.   </w:t>
      </w:r>
    </w:p>
    <w:p w:rsidR="00000000" w:rsidDel="00000000" w:rsidP="00000000" w:rsidRDefault="00000000" w:rsidRPr="00000000" w14:paraId="0000000D">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w:t>
      </w:r>
      <w:del w:author="Pius Arhanbhunde" w:id="1" w:date="2025-07-09T22:19:41Z">
        <w:r w:rsidDel="00000000" w:rsidR="00000000" w:rsidRPr="00000000">
          <w:rPr>
            <w:sz w:val="22"/>
            <w:szCs w:val="22"/>
            <w:rtl w:val="0"/>
          </w:rPr>
          <w:delText xml:space="preserve">Mercy Corps will deliver to Contractor an official notice for such taxes.  Mercy Corps will use reasonable efforts to minimize any taxes withheld to the extent allowed by law.</w:delText>
        </w:r>
      </w:del>
      <w:r w:rsidDel="00000000" w:rsidR="00000000" w:rsidRPr="00000000">
        <w:rPr>
          <w:rtl w:val="0"/>
        </w:rPr>
      </w:r>
    </w:p>
    <w:p w:rsidR="00000000" w:rsidDel="00000000" w:rsidP="00000000" w:rsidRDefault="00000000" w:rsidRPr="00000000" w14:paraId="0000000E">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In the event Statement of Services does allow for reimbursement of Contractor expenses, such expenses must be reasonable and</w:t>
      </w:r>
      <w:r w:rsidDel="00000000" w:rsidR="00000000" w:rsidRPr="00000000">
        <w:rPr>
          <w:sz w:val="22"/>
          <w:szCs w:val="22"/>
          <w:highlight w:val="white"/>
          <w:rtl w:val="0"/>
        </w:rPr>
        <w:t xml:space="preserve"> included in the scope of allowable expenses</w:t>
      </w:r>
      <w:r w:rsidDel="00000000" w:rsidR="00000000" w:rsidRPr="00000000">
        <w:rPr>
          <w:sz w:val="22"/>
          <w:szCs w:val="22"/>
          <w:rtl w:val="0"/>
        </w:rPr>
        <w:t xml:space="preserve"> stated in Schedule I and fully documented with receipts and any other documentation reasonably necessary for Mercy Corps to determine the costs were reasonable and properly incurred.</w:t>
      </w:r>
    </w:p>
    <w:p w:rsidR="00000000" w:rsidDel="00000000" w:rsidP="00000000" w:rsidRDefault="00000000" w:rsidRPr="00000000" w14:paraId="0000000F">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Representations, Warranties and Additional Covenants</w:t>
      </w:r>
      <w:r w:rsidDel="00000000" w:rsidR="00000000" w:rsidRPr="00000000">
        <w:rPr>
          <w:sz w:val="22"/>
          <w:szCs w:val="22"/>
          <w:rtl w:val="0"/>
        </w:rPr>
        <w:t xml:space="preserve">.   Contractor represents and warrants to Mercy Corps and covenants with Mercy Corps as follows.</w:t>
      </w:r>
    </w:p>
    <w:p w:rsidR="00000000" w:rsidDel="00000000" w:rsidP="00000000" w:rsidRDefault="00000000" w:rsidRPr="00000000" w14:paraId="00000010">
      <w:pPr>
        <w:numPr>
          <w:ilvl w:val="1"/>
          <w:numId w:val="2"/>
        </w:numPr>
        <w:tabs>
          <w:tab w:val="left" w:leader="none" w:pos="360"/>
        </w:tabs>
        <w:ind w:left="720" w:hanging="360"/>
        <w:jc w:val="both"/>
        <w:rPr>
          <w:sz w:val="22"/>
          <w:szCs w:val="22"/>
        </w:rPr>
      </w:pPr>
      <w:ins w:author="Pius Arhanbhunde" w:id="2" w:date="2025-07-09T22:19:49Z">
        <w:r w:rsidDel="00000000" w:rsidR="00000000" w:rsidRPr="00000000">
          <w:rPr>
            <w:sz w:val="22"/>
            <w:szCs w:val="22"/>
            <w:rtl w:val="0"/>
            <w:rPrChange w:author="Pius Arhanbhunde" w:id="3" w:date="2025-07-09T22:19:49Z">
              <w:rPr>
                <w:sz w:val="22"/>
                <w:szCs w:val="22"/>
              </w:rPr>
            </w:rPrChange>
          </w:rPr>
          <w:t xml:space="preserve">The contractor</w:t>
        </w:r>
      </w:ins>
      <w:del w:author="Pius Arhanbhunde" w:id="2" w:date="2025-07-09T22:19:49Z">
        <w:r w:rsidDel="00000000" w:rsidR="00000000" w:rsidRPr="00000000">
          <w:rPr>
            <w:sz w:val="22"/>
            <w:szCs w:val="22"/>
            <w:rtl w:val="0"/>
            <w:rPrChange w:author="Pius Arhanbhunde" w:id="3" w:date="2025-07-09T22:19:49Z">
              <w:rPr>
                <w:sz w:val="22"/>
                <w:szCs w:val="22"/>
              </w:rPr>
            </w:rPrChange>
          </w:rPr>
          <w:delText xml:space="preserve">Contractor</w:delText>
        </w:r>
      </w:del>
      <w:r w:rsidDel="00000000" w:rsidR="00000000" w:rsidRPr="00000000">
        <w:rPr>
          <w:sz w:val="22"/>
          <w:szCs w:val="22"/>
          <w:rtl w:val="0"/>
        </w:rPr>
        <w:t xml:space="preserve"> has full rights and authority to enter into and perform its obligations under this Contract.  Contractor’s performance will not violate any agreement or obligation between Contractor and any third party.</w:t>
      </w:r>
    </w:p>
    <w:p w:rsidR="00000000" w:rsidDel="00000000" w:rsidP="00000000" w:rsidRDefault="00000000" w:rsidRPr="00000000" w14:paraId="00000011">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the requisite skills to perform the Services in accordance with the SOW.</w:t>
      </w:r>
    </w:p>
    <w:p w:rsidR="00000000" w:rsidDel="00000000" w:rsidP="00000000" w:rsidRDefault="00000000" w:rsidRPr="00000000" w14:paraId="00000012">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rsidR="00000000" w:rsidDel="00000000" w:rsidP="00000000" w:rsidRDefault="00000000" w:rsidRPr="00000000" w14:paraId="00000013">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comply with all applicable law, regulations and rules in the performance of its obligations under this Contract.</w:t>
      </w:r>
    </w:p>
    <w:p w:rsidR="00000000" w:rsidDel="00000000" w:rsidP="00000000" w:rsidRDefault="00000000" w:rsidRPr="00000000" w14:paraId="0000001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6">
        <w:r w:rsidDel="00000000" w:rsidR="00000000" w:rsidRPr="00000000">
          <w:rPr>
            <w:color w:val="0000ff"/>
            <w:sz w:val="22"/>
            <w:szCs w:val="22"/>
            <w:u w:val="single"/>
            <w:rtl w:val="0"/>
          </w:rPr>
          <w:t xml:space="preserve">http://www.un.org/sc/committees/1267/aq_sanctions_list.shtml</w:t>
        </w:r>
      </w:hyperlink>
      <w:r w:rsidDel="00000000" w:rsidR="00000000" w:rsidRPr="00000000">
        <w:rPr>
          <w:sz w:val="22"/>
          <w:szCs w:val="22"/>
          <w:rtl w:val="0"/>
        </w:rPr>
        <w:t xml:space="preserve">).</w:t>
      </w:r>
    </w:p>
    <w:p w:rsidR="00000000" w:rsidDel="00000000" w:rsidP="00000000" w:rsidRDefault="00000000" w:rsidRPr="00000000" w14:paraId="0000001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rsidR="00000000" w:rsidDel="00000000" w:rsidP="00000000" w:rsidRDefault="00000000" w:rsidRPr="00000000" w14:paraId="0000001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rsidR="00000000" w:rsidDel="00000000" w:rsidP="00000000" w:rsidRDefault="00000000" w:rsidRPr="00000000" w14:paraId="0000001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rsidR="00000000" w:rsidDel="00000000" w:rsidP="00000000" w:rsidRDefault="00000000" w:rsidRPr="00000000" w14:paraId="00000018">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rsidR="00000000" w:rsidDel="00000000" w:rsidP="00000000" w:rsidRDefault="00000000" w:rsidRPr="00000000" w14:paraId="0000001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is not the subject or any governmental or donor investigation and has not been debarred or suspended by any government, governmental agency or donor.</w:t>
      </w:r>
    </w:p>
    <w:p w:rsidR="00000000" w:rsidDel="00000000" w:rsidP="00000000" w:rsidRDefault="00000000" w:rsidRPr="00000000" w14:paraId="0000001A">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Independent Contractor</w:t>
      </w:r>
      <w:r w:rsidDel="00000000" w:rsidR="00000000" w:rsidRPr="00000000">
        <w:rPr>
          <w:sz w:val="22"/>
          <w:szCs w:val="22"/>
          <w:rtl w:val="0"/>
        </w:rPr>
        <w:t xml:space="preserve">.   The parties intend to be independent Contractors.  Contractor will be solely responsible for and have control over the means, methods, techniques, personnel and procedures for performing the Services.  Neither party will be deemed an agent or partner of the other party.</w:t>
      </w:r>
    </w:p>
    <w:p w:rsidR="00000000" w:rsidDel="00000000" w:rsidP="00000000" w:rsidRDefault="00000000" w:rsidRPr="00000000" w14:paraId="0000001B">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Work Product and Intellectual Property Rights</w:t>
      </w:r>
      <w:r w:rsidDel="00000000" w:rsidR="00000000" w:rsidRPr="00000000">
        <w:rPr>
          <w:sz w:val="22"/>
          <w:szCs w:val="22"/>
          <w:rtl w:val="0"/>
        </w:rPr>
        <w:t xml:space="preserve">.   </w:t>
      </w:r>
    </w:p>
    <w:p w:rsidR="00000000" w:rsidDel="00000000" w:rsidP="00000000" w:rsidRDefault="00000000" w:rsidRPr="00000000" w14:paraId="0000001C">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any intellectual property, intellectual property rights, materials, tangible personal property, or other assets of Mercy Corps; and (2)  materials that contain, embody, disclose, reflect, or refer to any of the foregoing.  </w:t>
      </w:r>
    </w:p>
    <w:p w:rsidR="00000000" w:rsidDel="00000000" w:rsidP="00000000" w:rsidRDefault="00000000" w:rsidRPr="00000000" w14:paraId="0000001D">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rsidR="00000000" w:rsidDel="00000000" w:rsidP="00000000" w:rsidRDefault="00000000" w:rsidRPr="00000000" w14:paraId="0000001E">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will promptly disclose in writing to Mercy Corps all Work Product that Contractor creates, alone or jointly with others, in the performance of its obligations under this Contract.</w:t>
      </w:r>
    </w:p>
    <w:p w:rsidR="00000000" w:rsidDel="00000000" w:rsidP="00000000" w:rsidRDefault="00000000" w:rsidRPr="00000000" w14:paraId="0000001F">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hereby irrevocably assigns and transfers to Mercy Corps (i) all rights, title and interest in all Work Product, (ii) all related rights and remedies, and (iii) all claims (for damages or otherwise) and causes of action with respect to any Work Product.</w:t>
      </w:r>
    </w:p>
    <w:p w:rsidR="00000000" w:rsidDel="00000000" w:rsidP="00000000" w:rsidRDefault="00000000" w:rsidRPr="00000000" w14:paraId="00000020">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sidDel="00000000" w:rsidR="00000000" w:rsidRPr="00000000">
        <w:rPr>
          <w:i w:val="1"/>
          <w:sz w:val="22"/>
          <w:szCs w:val="22"/>
          <w:rtl w:val="0"/>
        </w:rPr>
        <w:t xml:space="preserve">moral right</w:t>
      </w:r>
      <w:r w:rsidDel="00000000" w:rsidR="00000000" w:rsidRPr="00000000">
        <w:rPr>
          <w:sz w:val="22"/>
          <w:szCs w:val="22"/>
          <w:rtl w:val="0"/>
        </w:rPr>
        <w:t xml:space="preserve">”.</w:t>
      </w:r>
    </w:p>
    <w:p w:rsidR="00000000" w:rsidDel="00000000" w:rsidP="00000000" w:rsidRDefault="00000000" w:rsidRPr="00000000" w14:paraId="00000021">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Confidentiality</w:t>
      </w:r>
      <w:r w:rsidDel="00000000" w:rsidR="00000000" w:rsidRPr="00000000">
        <w:rPr>
          <w:sz w:val="22"/>
          <w:szCs w:val="22"/>
          <w:rtl w:val="0"/>
        </w:rPr>
        <w:t xml:space="preserve">.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rsidR="00000000" w:rsidDel="00000000" w:rsidP="00000000" w:rsidRDefault="00000000" w:rsidRPr="00000000" w14:paraId="00000022">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Indemnification</w:t>
      </w:r>
      <w:r w:rsidDel="00000000" w:rsidR="00000000" w:rsidRPr="00000000">
        <w:rPr>
          <w:sz w:val="22"/>
          <w:szCs w:val="22"/>
          <w:rtl w:val="0"/>
        </w:rPr>
        <w:t xml:space="preserve">.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rsidR="00000000" w:rsidDel="00000000" w:rsidP="00000000" w:rsidRDefault="00000000" w:rsidRPr="00000000" w14:paraId="00000023">
      <w:pPr>
        <w:numPr>
          <w:ilvl w:val="0"/>
          <w:numId w:val="2"/>
        </w:numPr>
        <w:tabs>
          <w:tab w:val="left" w:leader="none" w:pos="360"/>
        </w:tabs>
        <w:ind w:left="360" w:hanging="360"/>
        <w:jc w:val="both"/>
        <w:rPr>
          <w:sz w:val="22"/>
          <w:szCs w:val="22"/>
        </w:rPr>
      </w:pPr>
      <w:r w:rsidDel="00000000" w:rsidR="00000000" w:rsidRPr="00000000">
        <w:rPr>
          <w:b w:val="1"/>
          <w:sz w:val="22"/>
          <w:szCs w:val="22"/>
          <w:rtl w:val="0"/>
        </w:rPr>
        <w:t xml:space="preserve">Termination.  </w:t>
      </w:r>
      <w:r w:rsidDel="00000000" w:rsidR="00000000" w:rsidRPr="00000000">
        <w:rPr>
          <w:sz w:val="22"/>
          <w:szCs w:val="22"/>
          <w:rtl w:val="0"/>
        </w:rPr>
        <w:t xml:space="preserve">This Contract may be terminated under the following circumstances:</w:t>
      </w:r>
    </w:p>
    <w:p w:rsidR="00000000" w:rsidDel="00000000" w:rsidP="00000000" w:rsidRDefault="00000000" w:rsidRPr="00000000" w14:paraId="0000002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both Parties on mutual written agreement of the Parties;</w:t>
      </w:r>
    </w:p>
    <w:p w:rsidR="00000000" w:rsidDel="00000000" w:rsidP="00000000" w:rsidRDefault="00000000" w:rsidRPr="00000000" w14:paraId="0000002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either Party for its convenience with written notice and after the Termination Notice Period specified in Schedule I has expired;</w:t>
      </w:r>
    </w:p>
    <w:p w:rsidR="00000000" w:rsidDel="00000000" w:rsidP="00000000" w:rsidRDefault="00000000" w:rsidRPr="00000000" w14:paraId="0000002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Mercy Corps immediately upon written notice in the event Mercy Corps’ donor(s) terminates or withdraws funding that Mercy Corps would use to pay Contractor under this Contract;</w:t>
      </w:r>
    </w:p>
    <w:p w:rsidR="00000000" w:rsidDel="00000000" w:rsidP="00000000" w:rsidRDefault="00000000" w:rsidRPr="00000000" w14:paraId="0000002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either Party due to the non-terminating Party’s breach of this Contract and failure to correct such breach within 15 days prior notice of such breach;</w:t>
      </w:r>
    </w:p>
    <w:p w:rsidR="00000000" w:rsidDel="00000000" w:rsidP="00000000" w:rsidRDefault="00000000" w:rsidRPr="00000000" w14:paraId="00000028">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rsidR="00000000" w:rsidDel="00000000" w:rsidP="00000000" w:rsidRDefault="00000000" w:rsidRPr="00000000" w14:paraId="00000029">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rsidR="00000000" w:rsidDel="00000000" w:rsidP="00000000" w:rsidRDefault="00000000" w:rsidRPr="00000000" w14:paraId="0000002A">
      <w:pPr>
        <w:tabs>
          <w:tab w:val="left" w:leader="none" w:pos="360"/>
        </w:tabs>
        <w:ind w:firstLine="0"/>
        <w:jc w:val="both"/>
        <w:rPr>
          <w:sz w:val="22"/>
          <w:szCs w:val="22"/>
        </w:rPr>
      </w:pPr>
      <w:r w:rsidDel="00000000" w:rsidR="00000000" w:rsidRPr="00000000">
        <w:rPr>
          <w:sz w:val="22"/>
          <w:szCs w:val="22"/>
          <w:rtl w:val="0"/>
        </w:rPr>
        <w:t xml:space="preserve">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rsidR="00000000" w:rsidDel="00000000" w:rsidP="00000000" w:rsidRDefault="00000000" w:rsidRPr="00000000" w14:paraId="0000002B">
      <w:pPr>
        <w:tabs>
          <w:tab w:val="left" w:leader="none" w:pos="360"/>
        </w:tabs>
        <w:spacing w:before="0" w:lineRule="auto"/>
        <w:ind w:firstLine="0"/>
        <w:jc w:val="both"/>
        <w:rPr>
          <w:sz w:val="22"/>
          <w:szCs w:val="22"/>
        </w:rPr>
      </w:pPr>
      <w:r w:rsidDel="00000000" w:rsidR="00000000" w:rsidRPr="00000000">
        <w:rPr>
          <w:rtl w:val="0"/>
        </w:rPr>
      </w:r>
    </w:p>
    <w:p w:rsidR="00000000" w:rsidDel="00000000" w:rsidP="00000000" w:rsidRDefault="00000000" w:rsidRPr="00000000" w14:paraId="0000002C">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Dispute Resolution</w:t>
      </w:r>
      <w:r w:rsidDel="00000000" w:rsidR="00000000" w:rsidRPr="00000000">
        <w:rPr>
          <w:sz w:val="22"/>
          <w:szCs w:val="22"/>
          <w:rtl w:val="0"/>
        </w:rPr>
        <w:t xml:space="preserve">.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rsidR="00000000" w:rsidDel="00000000" w:rsidP="00000000" w:rsidRDefault="00000000" w:rsidRPr="00000000" w14:paraId="0000002D">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Access to Books and Records</w:t>
      </w:r>
      <w:r w:rsidDel="00000000" w:rsidR="00000000" w:rsidRPr="00000000">
        <w:rPr>
          <w:sz w:val="22"/>
          <w:szCs w:val="22"/>
          <w:rtl w:val="0"/>
        </w:rPr>
        <w:t xml:space="preserve">.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rsidR="00000000" w:rsidDel="00000000" w:rsidP="00000000" w:rsidRDefault="00000000" w:rsidRPr="00000000" w14:paraId="0000002E">
      <w:pPr>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Additional Donor Terms and Conditions</w:t>
      </w:r>
      <w:r w:rsidDel="00000000" w:rsidR="00000000" w:rsidRPr="00000000">
        <w:rPr>
          <w:sz w:val="22"/>
          <w:szCs w:val="22"/>
          <w:rtl w:val="0"/>
        </w:rPr>
        <w:t xml:space="preserve">.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rsidR="00000000" w:rsidDel="00000000" w:rsidP="00000000" w:rsidRDefault="00000000" w:rsidRPr="00000000" w14:paraId="0000002F">
      <w:pPr>
        <w:keepNext w:val="1"/>
        <w:numPr>
          <w:ilvl w:val="0"/>
          <w:numId w:val="2"/>
        </w:numPr>
        <w:tabs>
          <w:tab w:val="left" w:leader="none" w:pos="360"/>
        </w:tabs>
        <w:ind w:left="0" w:firstLine="0"/>
        <w:jc w:val="both"/>
        <w:rPr>
          <w:sz w:val="22"/>
          <w:szCs w:val="22"/>
        </w:rPr>
      </w:pPr>
      <w:r w:rsidDel="00000000" w:rsidR="00000000" w:rsidRPr="00000000">
        <w:rPr>
          <w:b w:val="1"/>
          <w:sz w:val="22"/>
          <w:szCs w:val="22"/>
          <w:rtl w:val="0"/>
        </w:rPr>
        <w:t xml:space="preserve">Miscellaneous</w:t>
      </w:r>
      <w:r w:rsidDel="00000000" w:rsidR="00000000" w:rsidRPr="00000000">
        <w:rPr>
          <w:sz w:val="22"/>
          <w:szCs w:val="22"/>
          <w:rtl w:val="0"/>
        </w:rPr>
        <w:t xml:space="preserve">.   </w:t>
      </w:r>
    </w:p>
    <w:p w:rsidR="00000000" w:rsidDel="00000000" w:rsidP="00000000" w:rsidRDefault="00000000" w:rsidRPr="00000000" w14:paraId="00000030">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This Contract and the rights and obligations of the parties hereto will be governed by and construed in accordance with the laws of the State of Oregon (exclusive of the United Nations Convention on Contracts for the International Sale of Goods), without regard to the conflict of laws provisions thereof.</w:t>
      </w:r>
    </w:p>
    <w:p w:rsidR="00000000" w:rsidDel="00000000" w:rsidP="00000000" w:rsidRDefault="00000000" w:rsidRPr="00000000" w14:paraId="00000031">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No right or obligation under this Contract (including the right to receive monies due) will be assigned without the prior written consent of Mercy Corps.  Any assignment without such consent will be void.  Mercy Corps may assign its rights under this Contract.</w:t>
      </w:r>
    </w:p>
    <w:p w:rsidR="00000000" w:rsidDel="00000000" w:rsidP="00000000" w:rsidRDefault="00000000" w:rsidRPr="00000000" w14:paraId="00000032">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rsidR="00000000" w:rsidDel="00000000" w:rsidP="00000000" w:rsidRDefault="00000000" w:rsidRPr="00000000" w14:paraId="00000033">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Time is of the essence of each and every obligation of Contractor under this Contract.</w:t>
      </w:r>
    </w:p>
    <w:p w:rsidR="00000000" w:rsidDel="00000000" w:rsidP="00000000" w:rsidRDefault="00000000" w:rsidRPr="00000000" w14:paraId="00000034">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rsidR="00000000" w:rsidDel="00000000" w:rsidP="00000000" w:rsidRDefault="00000000" w:rsidRPr="00000000" w14:paraId="00000035">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rsidR="00000000" w:rsidDel="00000000" w:rsidP="00000000" w:rsidRDefault="00000000" w:rsidRPr="00000000" w14:paraId="00000036">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rsidR="00000000" w:rsidDel="00000000" w:rsidP="00000000" w:rsidRDefault="00000000" w:rsidRPr="00000000" w14:paraId="00000037">
      <w:pPr>
        <w:numPr>
          <w:ilvl w:val="1"/>
          <w:numId w:val="2"/>
        </w:numPr>
        <w:tabs>
          <w:tab w:val="left" w:leader="none" w:pos="360"/>
        </w:tabs>
        <w:ind w:left="720" w:hanging="360"/>
        <w:jc w:val="both"/>
        <w:rPr>
          <w:sz w:val="22"/>
          <w:szCs w:val="22"/>
        </w:rPr>
      </w:pPr>
      <w:r w:rsidDel="00000000" w:rsidR="00000000" w:rsidRPr="00000000">
        <w:rPr>
          <w:sz w:val="22"/>
          <w:szCs w:val="22"/>
          <w:rtl w:val="0"/>
        </w:rPr>
        <w:t xml:space="preserve">The warranty, representations, dispute resolution, confidentiality and indemnification provisions of this Contract will survive the termination, cancellation of expiration of this Contract.</w:t>
      </w:r>
    </w:p>
    <w:p w:rsidR="00000000" w:rsidDel="00000000" w:rsidP="00000000" w:rsidRDefault="00000000" w:rsidRPr="00000000" w14:paraId="00000038">
      <w:pPr>
        <w:keepNext w:val="1"/>
        <w:jc w:val="both"/>
        <w:rPr>
          <w:sz w:val="22"/>
          <w:szCs w:val="22"/>
        </w:rPr>
      </w:pPr>
      <w:r w:rsidDel="00000000" w:rsidR="00000000" w:rsidRPr="00000000">
        <w:rPr>
          <w:sz w:val="22"/>
          <w:szCs w:val="22"/>
          <w:rtl w:val="0"/>
        </w:rPr>
        <w:t xml:space="preserve">IN WITNESS WHEREOF, this Service Contract has been duly executed as of the date first written above.</w:t>
      </w:r>
    </w:p>
    <w:p w:rsidR="00000000" w:rsidDel="00000000" w:rsidP="00000000" w:rsidRDefault="00000000" w:rsidRPr="00000000" w14:paraId="00000039">
      <w:pPr>
        <w:keepNext w:val="1"/>
        <w:jc w:val="both"/>
        <w:rPr>
          <w:sz w:val="22"/>
          <w:szCs w:val="22"/>
        </w:rPr>
      </w:pPr>
      <w:r w:rsidDel="00000000" w:rsidR="00000000" w:rsidRPr="00000000">
        <w:rPr>
          <w:rtl w:val="0"/>
        </w:rPr>
      </w:r>
    </w:p>
    <w:tbl>
      <w:tblPr>
        <w:tblStyle w:val="Table1"/>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p w:rsidR="00000000" w:rsidDel="00000000" w:rsidP="00000000" w:rsidRDefault="00000000" w:rsidRPr="00000000" w14:paraId="0000003A">
            <w:pPr>
              <w:keepNext w:val="1"/>
              <w:tabs>
                <w:tab w:val="left" w:leader="none" w:pos="4190"/>
                <w:tab w:val="right" w:leader="none" w:pos="8640"/>
              </w:tabs>
              <w:ind w:firstLine="0"/>
              <w:rPr>
                <w:sz w:val="22"/>
                <w:szCs w:val="22"/>
              </w:rPr>
            </w:pPr>
            <w:r w:rsidDel="00000000" w:rsidR="00000000" w:rsidRPr="00000000">
              <w:rPr>
                <w:b w:val="1"/>
                <w:sz w:val="22"/>
                <w:szCs w:val="22"/>
                <w:rtl w:val="0"/>
              </w:rPr>
              <w:t xml:space="preserve">MERCY CORPS</w:t>
              <w:br w:type="textWrapping"/>
            </w:r>
            <w:r w:rsidDel="00000000" w:rsidR="00000000" w:rsidRPr="00000000">
              <w:rPr>
                <w:rtl w:val="0"/>
              </w:rPr>
            </w:r>
          </w:p>
          <w:p w:rsidR="00000000" w:rsidDel="00000000" w:rsidP="00000000" w:rsidRDefault="00000000" w:rsidRPr="00000000" w14:paraId="0000003B">
            <w:pPr>
              <w:tabs>
                <w:tab w:val="left" w:leader="none" w:pos="4190"/>
                <w:tab w:val="right" w:leader="none" w:pos="8640"/>
              </w:tabs>
              <w:ind w:firstLine="0"/>
              <w:jc w:val="both"/>
              <w:rPr>
                <w:sz w:val="22"/>
                <w:szCs w:val="22"/>
              </w:rPr>
            </w:pPr>
            <w:r w:rsidDel="00000000" w:rsidR="00000000" w:rsidRPr="00000000">
              <w:rPr>
                <w:sz w:val="22"/>
                <w:szCs w:val="22"/>
                <w:rtl w:val="0"/>
              </w:rPr>
              <w:t xml:space="preserve">By:</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3C">
            <w:pPr>
              <w:tabs>
                <w:tab w:val="left" w:leader="none" w:pos="4190"/>
                <w:tab w:val="right" w:leader="none" w:pos="8640"/>
              </w:tabs>
              <w:ind w:firstLine="0"/>
              <w:jc w:val="both"/>
              <w:rPr>
                <w:sz w:val="22"/>
                <w:szCs w:val="22"/>
              </w:rPr>
            </w:pPr>
            <w:r w:rsidDel="00000000" w:rsidR="00000000" w:rsidRPr="00000000">
              <w:rPr>
                <w:sz w:val="22"/>
                <w:szCs w:val="22"/>
                <w:rtl w:val="0"/>
              </w:rPr>
              <w:t xml:space="preserve">Name:</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3D">
            <w:pPr>
              <w:tabs>
                <w:tab w:val="left" w:leader="none" w:pos="4190"/>
                <w:tab w:val="right" w:leader="none" w:pos="8640"/>
              </w:tabs>
              <w:ind w:firstLine="0"/>
              <w:jc w:val="both"/>
              <w:rPr>
                <w:sz w:val="22"/>
                <w:szCs w:val="22"/>
                <w:u w:val="single"/>
              </w:rPr>
            </w:pPr>
            <w:r w:rsidDel="00000000" w:rsidR="00000000" w:rsidRPr="00000000">
              <w:rPr>
                <w:sz w:val="22"/>
                <w:szCs w:val="22"/>
                <w:rtl w:val="0"/>
              </w:rPr>
              <w:t xml:space="preserve">Title:</w:t>
            </w:r>
            <w:r w:rsidDel="00000000" w:rsidR="00000000" w:rsidRPr="00000000">
              <w:rPr>
                <w:sz w:val="22"/>
                <w:szCs w:val="22"/>
                <w:u w:val="single"/>
                <w:rtl w:val="0"/>
              </w:rPr>
              <w:tab/>
            </w:r>
          </w:p>
          <w:p w:rsidR="00000000" w:rsidDel="00000000" w:rsidP="00000000" w:rsidRDefault="00000000" w:rsidRPr="00000000" w14:paraId="0000003E">
            <w:pPr>
              <w:ind w:firstLine="0"/>
              <w:jc w:val="both"/>
              <w:rPr>
                <w:sz w:val="22"/>
                <w:szCs w:val="22"/>
              </w:rPr>
            </w:pPr>
            <w:r w:rsidDel="00000000" w:rsidR="00000000" w:rsidRPr="00000000">
              <w:rPr>
                <w:rtl w:val="0"/>
              </w:rPr>
            </w:r>
          </w:p>
        </w:tc>
        <w:tc>
          <w:tcPr/>
          <w:p w:rsidR="00000000" w:rsidDel="00000000" w:rsidP="00000000" w:rsidRDefault="00000000" w:rsidRPr="00000000" w14:paraId="0000003F">
            <w:pPr>
              <w:keepNext w:val="1"/>
              <w:tabs>
                <w:tab w:val="left" w:leader="none" w:pos="4190"/>
                <w:tab w:val="right" w:leader="none" w:pos="8640"/>
              </w:tabs>
              <w:ind w:left="-18" w:right="-180" w:firstLine="0"/>
              <w:jc w:val="both"/>
              <w:rPr>
                <w:sz w:val="22"/>
                <w:szCs w:val="22"/>
              </w:rPr>
            </w:pPr>
            <w:r w:rsidDel="00000000" w:rsidR="00000000" w:rsidRPr="00000000">
              <w:rPr>
                <w:sz w:val="22"/>
                <w:szCs w:val="22"/>
                <w:rtl w:val="0"/>
              </w:rPr>
              <w:t xml:space="preserve">________________________________</w:t>
              <w:br w:type="textWrapping"/>
            </w:r>
          </w:p>
          <w:p w:rsidR="00000000" w:rsidDel="00000000" w:rsidP="00000000" w:rsidRDefault="00000000" w:rsidRPr="00000000" w14:paraId="00000040">
            <w:pPr>
              <w:tabs>
                <w:tab w:val="left" w:leader="none" w:pos="4190"/>
                <w:tab w:val="right" w:leader="none" w:pos="8640"/>
              </w:tabs>
              <w:ind w:left="-18" w:firstLine="0"/>
              <w:jc w:val="both"/>
              <w:rPr>
                <w:sz w:val="22"/>
                <w:szCs w:val="22"/>
              </w:rPr>
            </w:pPr>
            <w:r w:rsidDel="00000000" w:rsidR="00000000" w:rsidRPr="00000000">
              <w:rPr>
                <w:sz w:val="22"/>
                <w:szCs w:val="22"/>
                <w:rtl w:val="0"/>
              </w:rPr>
              <w:t xml:space="preserve">By:</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41">
            <w:pPr>
              <w:tabs>
                <w:tab w:val="left" w:leader="none" w:pos="4190"/>
                <w:tab w:val="right" w:leader="none" w:pos="8640"/>
              </w:tabs>
              <w:ind w:left="-18" w:firstLine="0"/>
              <w:jc w:val="both"/>
              <w:rPr>
                <w:sz w:val="22"/>
                <w:szCs w:val="22"/>
              </w:rPr>
            </w:pPr>
            <w:r w:rsidDel="00000000" w:rsidR="00000000" w:rsidRPr="00000000">
              <w:rPr>
                <w:sz w:val="22"/>
                <w:szCs w:val="22"/>
                <w:rtl w:val="0"/>
              </w:rPr>
              <w:t xml:space="preserve">Name:</w:t>
            </w:r>
            <w:r w:rsidDel="00000000" w:rsidR="00000000" w:rsidRPr="00000000">
              <w:rPr>
                <w:sz w:val="22"/>
                <w:szCs w:val="22"/>
                <w:u w:val="single"/>
                <w:rtl w:val="0"/>
              </w:rPr>
              <w:tab/>
              <w:br w:type="textWrapping"/>
            </w:r>
            <w:r w:rsidDel="00000000" w:rsidR="00000000" w:rsidRPr="00000000">
              <w:rPr>
                <w:rtl w:val="0"/>
              </w:rPr>
            </w:r>
          </w:p>
          <w:p w:rsidR="00000000" w:rsidDel="00000000" w:rsidP="00000000" w:rsidRDefault="00000000" w:rsidRPr="00000000" w14:paraId="00000042">
            <w:pPr>
              <w:tabs>
                <w:tab w:val="left" w:leader="none" w:pos="4190"/>
                <w:tab w:val="right" w:leader="none" w:pos="8640"/>
              </w:tabs>
              <w:ind w:left="-18" w:firstLine="0"/>
              <w:jc w:val="both"/>
              <w:rPr>
                <w:sz w:val="22"/>
                <w:szCs w:val="22"/>
                <w:u w:val="single"/>
              </w:rPr>
            </w:pPr>
            <w:r w:rsidDel="00000000" w:rsidR="00000000" w:rsidRPr="00000000">
              <w:rPr>
                <w:sz w:val="22"/>
                <w:szCs w:val="22"/>
                <w:rtl w:val="0"/>
              </w:rPr>
              <w:t xml:space="preserve">Title:</w:t>
            </w:r>
            <w:r w:rsidDel="00000000" w:rsidR="00000000" w:rsidRPr="00000000">
              <w:rPr>
                <w:sz w:val="22"/>
                <w:szCs w:val="22"/>
                <w:u w:val="single"/>
                <w:rtl w:val="0"/>
              </w:rPr>
              <w:tab/>
            </w:r>
          </w:p>
          <w:p w:rsidR="00000000" w:rsidDel="00000000" w:rsidP="00000000" w:rsidRDefault="00000000" w:rsidRPr="00000000" w14:paraId="00000043">
            <w:pPr>
              <w:ind w:left="-18" w:firstLine="0"/>
              <w:jc w:val="both"/>
              <w:rPr>
                <w:sz w:val="22"/>
                <w:szCs w:val="22"/>
              </w:rPr>
            </w:pPr>
            <w:r w:rsidDel="00000000" w:rsidR="00000000" w:rsidRPr="00000000">
              <w:rPr>
                <w:rtl w:val="0"/>
              </w:rPr>
            </w:r>
          </w:p>
        </w:tc>
      </w:tr>
    </w:tbl>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widowControl w:val="0"/>
        <w:spacing w:before="0" w:line="276" w:lineRule="auto"/>
        <w:ind w:firstLine="0"/>
        <w:rPr>
          <w:sz w:val="22"/>
          <w:szCs w:val="22"/>
        </w:rPr>
        <w:sectPr>
          <w:headerReference r:id="rId7" w:type="default"/>
          <w:headerReference r:id="rId8" w:type="first"/>
          <w:footerReference r:id="rId9" w:type="default"/>
          <w:footerReference r:id="rId10" w:type="first"/>
          <w:pgSz w:h="15840" w:w="12240" w:orient="portrait"/>
          <w:pgMar w:bottom="1584" w:top="1584" w:left="1656" w:right="1584"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b w:val="1"/>
          <w:sz w:val="22"/>
          <w:szCs w:val="22"/>
        </w:rPr>
      </w:pPr>
      <w:r w:rsidDel="00000000" w:rsidR="00000000" w:rsidRPr="00000000">
        <w:rPr>
          <w:b w:val="1"/>
          <w:sz w:val="22"/>
          <w:szCs w:val="22"/>
          <w:rtl w:val="0"/>
        </w:rPr>
        <w:t xml:space="preserve">SCHEDULE I: ADDITIONAL TERMS</w:t>
      </w:r>
    </w:p>
    <w:p w:rsidR="00000000" w:rsidDel="00000000" w:rsidP="00000000" w:rsidRDefault="00000000" w:rsidRPr="00000000" w14:paraId="00000047">
      <w:pPr>
        <w:keepNext w:val="1"/>
        <w:keepLines w:val="1"/>
        <w:ind w:left="720" w:right="720" w:firstLine="720"/>
        <w:jc w:val="center"/>
        <w:rPr>
          <w:b w:val="1"/>
          <w:sz w:val="22"/>
          <w:szCs w:val="22"/>
        </w:rPr>
      </w:pPr>
      <w:r w:rsidDel="00000000" w:rsidR="00000000" w:rsidRPr="00000000">
        <w:rPr>
          <w:b w:val="1"/>
          <w:sz w:val="22"/>
          <w:szCs w:val="22"/>
          <w:highlight w:val="yellow"/>
          <w:rtl w:val="0"/>
        </w:rPr>
        <w:t xml:space="preserve">Statement of Services – Fixed Price</w:t>
      </w:r>
      <w:r w:rsidDel="00000000" w:rsidR="00000000" w:rsidRPr="00000000">
        <w:rPr>
          <w:rtl w:val="0"/>
        </w:rPr>
      </w:r>
    </w:p>
    <w:p w:rsidR="00000000" w:rsidDel="00000000" w:rsidP="00000000" w:rsidRDefault="00000000" w:rsidRPr="00000000" w14:paraId="00000048">
      <w:pPr>
        <w:spacing w:before="0" w:line="276" w:lineRule="auto"/>
        <w:ind w:firstLine="0"/>
        <w:rPr>
          <w:color w:val="4c515a"/>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widowControl w:val="0"/>
              <w:spacing w:before="0" w:lineRule="auto"/>
              <w:ind w:firstLine="0"/>
              <w:rPr>
                <w:sz w:val="22"/>
                <w:szCs w:val="22"/>
              </w:rPr>
            </w:pPr>
            <w:r w:rsidDel="00000000" w:rsidR="00000000" w:rsidRPr="00000000">
              <w:rPr>
                <w:b w:val="1"/>
                <w:sz w:val="22"/>
                <w:szCs w:val="22"/>
                <w:rtl w:val="0"/>
              </w:rPr>
              <w:t xml:space="preserve">1. Services and Statement of Work</w:t>
            </w:r>
            <w:r w:rsidDel="00000000" w:rsidR="00000000" w:rsidRPr="00000000">
              <w:rPr>
                <w:sz w:val="22"/>
                <w:szCs w:val="22"/>
                <w:rtl w:val="0"/>
              </w:rPr>
              <w:t xml:space="preserve">: In accordance with the terms of the Contract, Contractor agrees to perform the following services in the following manner. </w:t>
            </w:r>
          </w:p>
          <w:p w:rsidR="00000000" w:rsidDel="00000000" w:rsidP="00000000" w:rsidRDefault="00000000" w:rsidRPr="00000000" w14:paraId="0000004A">
            <w:pPr>
              <w:widowControl w:val="0"/>
              <w:spacing w:before="0" w:lineRule="auto"/>
              <w:ind w:firstLine="0"/>
              <w:rPr>
                <w:i w:val="1"/>
                <w:color w:val="4c515a"/>
                <w:sz w:val="22"/>
                <w:szCs w:val="22"/>
              </w:rPr>
            </w:pPr>
            <w:r w:rsidDel="00000000" w:rsidR="00000000" w:rsidRPr="00000000">
              <w:rPr>
                <w:rtl w:val="0"/>
              </w:rPr>
            </w:r>
          </w:p>
          <w:p w:rsidR="00000000" w:rsidDel="00000000" w:rsidP="00000000" w:rsidRDefault="00000000" w:rsidRPr="00000000" w14:paraId="0000004B">
            <w:pPr>
              <w:widowControl w:val="0"/>
              <w:spacing w:before="0" w:lineRule="auto"/>
              <w:ind w:firstLine="0"/>
              <w:jc w:val="both"/>
              <w:rPr>
                <w:sz w:val="22"/>
                <w:szCs w:val="22"/>
              </w:rPr>
            </w:pPr>
            <w:r w:rsidDel="00000000" w:rsidR="00000000" w:rsidRPr="00000000">
              <w:rPr>
                <w:sz w:val="22"/>
                <w:szCs w:val="22"/>
                <w:rtl w:val="0"/>
              </w:rPr>
              <w:t xml:space="preserve">a.</w:t>
              <w:tab/>
              <w:t xml:space="preserve">Background:</w:t>
            </w:r>
            <w:r w:rsidDel="00000000" w:rsidR="00000000" w:rsidRPr="00000000">
              <w:rPr>
                <w:color w:val="4c515a"/>
                <w:sz w:val="22"/>
                <w:szCs w:val="22"/>
                <w:rtl w:val="0"/>
              </w:rPr>
              <w:t xml:space="preserve"> </w:t>
            </w:r>
            <w:r w:rsidDel="00000000" w:rsidR="00000000" w:rsidRPr="00000000">
              <w:rPr>
                <w:sz w:val="22"/>
                <w:szCs w:val="22"/>
                <w:rtl w:val="0"/>
              </w:rPr>
              <w:t xml:space="preserve">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rsidR="00000000" w:rsidDel="00000000" w:rsidP="00000000" w:rsidRDefault="00000000" w:rsidRPr="00000000" w14:paraId="0000004C">
            <w:pPr>
              <w:widowControl w:val="0"/>
              <w:spacing w:before="0" w:lineRule="auto"/>
              <w:ind w:firstLine="0"/>
              <w:rPr>
                <w:b w:val="1"/>
                <w:i w:val="1"/>
                <w:sz w:val="22"/>
                <w:szCs w:val="22"/>
              </w:rPr>
            </w:pPr>
            <w:r w:rsidDel="00000000" w:rsidR="00000000" w:rsidRPr="00000000">
              <w:rPr>
                <w:color w:val="4c515a"/>
                <w:sz w:val="22"/>
                <w:szCs w:val="22"/>
                <w:rtl w:val="0"/>
              </w:rPr>
              <w:br w:type="textWrapping"/>
            </w:r>
            <w:r w:rsidDel="00000000" w:rsidR="00000000" w:rsidRPr="00000000">
              <w:rPr>
                <w:sz w:val="22"/>
                <w:szCs w:val="22"/>
                <w:rtl w:val="0"/>
              </w:rPr>
              <w:t xml:space="preserve">b.</w:t>
              <w:tab/>
              <w:t xml:space="preserve">Scope of Work: </w:t>
            </w:r>
            <w:r w:rsidDel="00000000" w:rsidR="00000000" w:rsidRPr="00000000">
              <w:rPr>
                <w:b w:val="1"/>
                <w:i w:val="1"/>
                <w:sz w:val="22"/>
                <w:szCs w:val="22"/>
                <w:rtl w:val="0"/>
              </w:rPr>
              <w:t xml:space="preserve">Please refer to the details of SOW and services as per Section 5 – Tender Package</w:t>
            </w:r>
          </w:p>
          <w:p w:rsidR="00000000" w:rsidDel="00000000" w:rsidP="00000000" w:rsidRDefault="00000000" w:rsidRPr="00000000" w14:paraId="0000004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Family of 4 means:</w:t>
            </w:r>
          </w:p>
          <w:p w:rsidR="00000000" w:rsidDel="00000000" w:rsidP="00000000" w:rsidRDefault="00000000" w:rsidRPr="00000000" w14:paraId="0000004E">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and 2 Dependent’s </w:t>
            </w:r>
          </w:p>
          <w:p w:rsidR="00000000" w:rsidDel="00000000" w:rsidP="00000000" w:rsidRDefault="00000000" w:rsidRPr="00000000" w14:paraId="0000004F">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8" w:lineRule="auto"/>
              <w:ind w:left="711" w:right="10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and 3 Dependent’s i.e. (3 Siblings or 2 Siblings and 1 Parent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Family of 6 means:</w:t>
            </w:r>
          </w:p>
          <w:p w:rsidR="00000000" w:rsidDel="00000000" w:rsidP="00000000" w:rsidRDefault="00000000" w:rsidRPr="00000000" w14:paraId="00000051">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and 4 Dependent’s or </w:t>
            </w:r>
          </w:p>
          <w:p w:rsidR="00000000" w:rsidDel="00000000" w:rsidP="00000000" w:rsidRDefault="00000000" w:rsidRPr="00000000" w14:paraId="00000052">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7" w:lineRule="auto"/>
              <w:ind w:left="711" w:right="22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Principal, Spouse, 2 Dependents, 2 Parents/3 dependents, and 1 parent.</w:t>
            </w:r>
          </w:p>
        </w:tc>
      </w:tr>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3">
            <w:pPr>
              <w:widowControl w:val="0"/>
              <w:spacing w:before="0" w:lineRule="auto"/>
              <w:ind w:firstLine="0"/>
              <w:rPr>
                <w:sz w:val="22"/>
                <w:szCs w:val="22"/>
              </w:rPr>
            </w:pPr>
            <w:bookmarkStart w:colFirst="0" w:colLast="0" w:name="_g88r8t5nmqld" w:id="1"/>
            <w:bookmarkEnd w:id="1"/>
            <w:r w:rsidDel="00000000" w:rsidR="00000000" w:rsidRPr="00000000">
              <w:rPr>
                <w:b w:val="1"/>
                <w:sz w:val="22"/>
                <w:szCs w:val="22"/>
                <w:rtl w:val="0"/>
              </w:rPr>
              <w:t xml:space="preserve">2. Performance Period: </w:t>
            </w:r>
            <w:r w:rsidDel="00000000" w:rsidR="00000000" w:rsidRPr="00000000">
              <w:rPr>
                <w:sz w:val="22"/>
                <w:szCs w:val="22"/>
                <w:rtl w:val="0"/>
              </w:rPr>
              <w:t xml:space="preserve">The start date of this Contract is XXX and, unless earlier terminated in accordance with Section 11, has an end date of XXX. </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widowControl w:val="0"/>
              <w:spacing w:before="0" w:lineRule="auto"/>
              <w:ind w:firstLine="0"/>
              <w:rPr>
                <w:color w:val="ff0000"/>
                <w:sz w:val="22"/>
                <w:szCs w:val="22"/>
              </w:rPr>
            </w:pPr>
            <w:r w:rsidDel="00000000" w:rsidR="00000000" w:rsidRPr="00000000">
              <w:rPr>
                <w:b w:val="1"/>
                <w:sz w:val="22"/>
                <w:szCs w:val="22"/>
                <w:rtl w:val="0"/>
              </w:rPr>
              <w:t xml:space="preserve">3. Pricing: </w:t>
            </w:r>
            <w:r w:rsidDel="00000000" w:rsidR="00000000" w:rsidRPr="00000000">
              <w:rPr>
                <w:sz w:val="22"/>
                <w:szCs w:val="22"/>
                <w:rtl w:val="0"/>
              </w:rPr>
              <w:t xml:space="preserve">This is a firm and fixed price Contract that includes a ceiling amount of NGN 140,000,000 (USD 362,009. for Services rendered under this Contract. </w:t>
            </w:r>
            <w:r w:rsidDel="00000000" w:rsidR="00000000" w:rsidRPr="00000000">
              <w:rPr>
                <w:rtl w:val="0"/>
              </w:rPr>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spacing w:before="0" w:lineRule="auto"/>
              <w:ind w:firstLine="0"/>
              <w:rPr>
                <w:sz w:val="22"/>
                <w:szCs w:val="22"/>
              </w:rPr>
            </w:pPr>
            <w:r w:rsidDel="00000000" w:rsidR="00000000" w:rsidRPr="00000000">
              <w:rPr>
                <w:b w:val="1"/>
                <w:sz w:val="22"/>
                <w:szCs w:val="22"/>
                <w:rtl w:val="0"/>
              </w:rPr>
              <w:t xml:space="preserve">Invoicing and Payment Terms:</w:t>
            </w:r>
            <w:r w:rsidDel="00000000" w:rsidR="00000000" w:rsidRPr="00000000">
              <w:rPr>
                <w:b w:val="1"/>
                <w:i w:val="1"/>
                <w:sz w:val="22"/>
                <w:szCs w:val="22"/>
                <w:rtl w:val="0"/>
              </w:rPr>
              <w:t xml:space="preserve"> </w:t>
            </w:r>
            <w:r w:rsidDel="00000000" w:rsidR="00000000" w:rsidRPr="00000000">
              <w:rPr>
                <w:sz w:val="22"/>
                <w:szCs w:val="22"/>
                <w:rtl w:val="0"/>
              </w:rPr>
              <w:t xml:space="preserve">Contractor will submit an Invoice in accordance with pricing as specified in the Contract.  Mercy Corps will make payment to Contractor for all sums not in dispute within 30 days of receipt of Contractor’s invoice(s) (the “Payment Terms”).</w:t>
            </w:r>
          </w:p>
        </w:tc>
      </w:tr>
      <w:tr>
        <w:trPr>
          <w:cantSplit w:val="0"/>
          <w:trHeight w:val="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widowControl w:val="0"/>
              <w:spacing w:before="0" w:lineRule="auto"/>
              <w:ind w:firstLine="0"/>
              <w:rPr>
                <w:i w:val="1"/>
                <w:color w:val="4c515a"/>
                <w:sz w:val="22"/>
                <w:szCs w:val="22"/>
              </w:rPr>
            </w:pPr>
            <w:r w:rsidDel="00000000" w:rsidR="00000000" w:rsidRPr="00000000">
              <w:rPr>
                <w:b w:val="1"/>
                <w:sz w:val="22"/>
                <w:szCs w:val="22"/>
                <w:rtl w:val="0"/>
              </w:rPr>
              <w:t xml:space="preserve">Key Personnel:</w:t>
            </w:r>
            <w:r w:rsidDel="00000000" w:rsidR="00000000" w:rsidRPr="00000000">
              <w:rPr>
                <w:b w:val="1"/>
                <w:color w:val="4c515a"/>
                <w:sz w:val="22"/>
                <w:szCs w:val="22"/>
                <w:rtl w:val="0"/>
              </w:rPr>
              <w:t xml:space="preserve"> </w:t>
            </w:r>
            <w:r w:rsidDel="00000000" w:rsidR="00000000" w:rsidRPr="00000000">
              <w:rPr>
                <w:i w:val="1"/>
                <w:color w:val="ff0000"/>
                <w:sz w:val="22"/>
                <w:szCs w:val="22"/>
                <w:rtl w:val="0"/>
              </w:rPr>
              <w:t xml:space="preserve">[if applicable, include a list of the Contractor’s personnel that are key to the bargain and the project and that the Contractor cannot change without prior written approval.  If not applicable, note “Not Applicable” here.] (the “Key Personnel”). </w:t>
            </w:r>
            <w:r w:rsidDel="00000000" w:rsidR="00000000" w:rsidRPr="00000000">
              <w:rPr>
                <w:rtl w:val="0"/>
              </w:rPr>
            </w:r>
          </w:p>
          <w:p w:rsidR="00000000" w:rsidDel="00000000" w:rsidP="00000000" w:rsidRDefault="00000000" w:rsidRPr="00000000" w14:paraId="00000057">
            <w:pPr>
              <w:widowControl w:val="0"/>
              <w:spacing w:before="0" w:lineRule="auto"/>
              <w:ind w:firstLine="0"/>
              <w:rPr>
                <w:i w:val="1"/>
                <w:color w:val="4c515a"/>
                <w:sz w:val="22"/>
                <w:szCs w:val="22"/>
              </w:rPr>
            </w:pPr>
            <w:r w:rsidDel="00000000" w:rsidR="00000000" w:rsidRPr="00000000">
              <w:rPr>
                <w:rtl w:val="0"/>
              </w:rPr>
            </w:r>
          </w:p>
        </w:tc>
      </w:tr>
    </w:tbl>
    <w:p w:rsidR="00000000" w:rsidDel="00000000" w:rsidP="00000000" w:rsidRDefault="00000000" w:rsidRPr="00000000" w14:paraId="00000058">
      <w:pPr>
        <w:spacing w:before="0" w:line="276" w:lineRule="auto"/>
        <w:ind w:firstLine="0"/>
        <w:rPr>
          <w:b w:val="1"/>
          <w:color w:val="4c515a"/>
          <w:sz w:val="22"/>
          <w:szCs w:val="22"/>
        </w:rPr>
      </w:pPr>
      <w:r w:rsidDel="00000000" w:rsidR="00000000" w:rsidRPr="00000000">
        <w:rPr>
          <w:rtl w:val="0"/>
        </w:rPr>
      </w:r>
    </w:p>
    <w:p w:rsidR="00000000" w:rsidDel="00000000" w:rsidP="00000000" w:rsidRDefault="00000000" w:rsidRPr="00000000" w14:paraId="00000059">
      <w:pPr>
        <w:spacing w:before="0" w:line="276" w:lineRule="auto"/>
        <w:ind w:firstLine="0"/>
        <w:rPr>
          <w:b w:val="1"/>
          <w:sz w:val="22"/>
          <w:szCs w:val="22"/>
        </w:rPr>
      </w:pPr>
      <w:r w:rsidDel="00000000" w:rsidR="00000000" w:rsidRPr="00000000">
        <w:rPr>
          <w:b w:val="1"/>
          <w:sz w:val="22"/>
          <w:szCs w:val="22"/>
          <w:rtl w:val="0"/>
        </w:rPr>
        <w:t xml:space="preserve">Authorized Representatives and Contact Information: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widowControl w:val="0"/>
              <w:spacing w:before="0" w:lineRule="auto"/>
              <w:ind w:firstLine="0"/>
              <w:rPr>
                <w:sz w:val="22"/>
                <w:szCs w:val="22"/>
              </w:rPr>
            </w:pPr>
            <w:r w:rsidDel="00000000" w:rsidR="00000000" w:rsidRPr="00000000">
              <w:rPr>
                <w:b w:val="1"/>
                <w:sz w:val="22"/>
                <w:szCs w:val="22"/>
                <w:rtl w:val="0"/>
              </w:rPr>
              <w:t xml:space="preserve">Mercy Corps</w:t>
            </w:r>
            <w:r w:rsidDel="00000000" w:rsidR="00000000" w:rsidRPr="00000000">
              <w:rPr>
                <w:sz w:val="22"/>
                <w:szCs w:val="22"/>
                <w:rtl w:val="0"/>
              </w:rPr>
              <w:t xml:space="preserve">: </w:t>
            </w:r>
            <w:r w:rsidDel="00000000" w:rsidR="00000000" w:rsidRPr="00000000">
              <w:rPr>
                <w:i w:val="1"/>
                <w:sz w:val="22"/>
                <w:szCs w:val="22"/>
                <w:rtl w:val="0"/>
              </w:rPr>
              <w:t xml:space="preserve">Only the following Mercy Corps employees are authorized to agree to any amendment of this Contract:</w:t>
            </w:r>
            <w:r w:rsidDel="00000000" w:rsidR="00000000" w:rsidRPr="00000000">
              <w:rPr>
                <w:sz w:val="22"/>
                <w:szCs w:val="22"/>
                <w:rtl w:val="0"/>
              </w:rPr>
              <w:t xml:space="preserve"> </w:t>
            </w:r>
          </w:p>
          <w:p w:rsidR="00000000" w:rsidDel="00000000" w:rsidP="00000000" w:rsidRDefault="00000000" w:rsidRPr="00000000" w14:paraId="0000005B">
            <w:pPr>
              <w:widowControl w:val="0"/>
              <w:spacing w:before="0" w:lineRule="auto"/>
              <w:ind w:firstLine="0"/>
              <w:rPr>
                <w:sz w:val="22"/>
                <w:szCs w:val="22"/>
              </w:rPr>
            </w:pPr>
            <w:r w:rsidDel="00000000" w:rsidR="00000000" w:rsidRPr="00000000">
              <w:rPr>
                <w:rtl w:val="0"/>
              </w:rPr>
            </w:r>
          </w:p>
          <w:p w:rsidR="00000000" w:rsidDel="00000000" w:rsidP="00000000" w:rsidRDefault="00000000" w:rsidRPr="00000000" w14:paraId="0000005C">
            <w:pPr>
              <w:widowControl w:val="0"/>
              <w:spacing w:before="0" w:lineRule="auto"/>
              <w:ind w:firstLine="0"/>
              <w:rPr>
                <w:sz w:val="22"/>
                <w:szCs w:val="22"/>
              </w:rPr>
            </w:pPr>
            <w:r w:rsidDel="00000000" w:rsidR="00000000" w:rsidRPr="00000000">
              <w:rPr>
                <w:sz w:val="22"/>
                <w:szCs w:val="22"/>
                <w:rtl w:val="0"/>
              </w:rPr>
              <w:t xml:space="preserve">Ndubisi Anyanwu</w:t>
            </w:r>
          </w:p>
          <w:p w:rsidR="00000000" w:rsidDel="00000000" w:rsidP="00000000" w:rsidRDefault="00000000" w:rsidRPr="00000000" w14:paraId="0000005D">
            <w:pPr>
              <w:widowControl w:val="0"/>
              <w:spacing w:before="0" w:lineRule="auto"/>
              <w:ind w:firstLine="0"/>
              <w:rPr>
                <w:sz w:val="22"/>
                <w:szCs w:val="22"/>
              </w:rPr>
            </w:pPr>
            <w:r w:rsidDel="00000000" w:rsidR="00000000" w:rsidRPr="00000000">
              <w:rPr>
                <w:sz w:val="22"/>
                <w:szCs w:val="22"/>
                <w:rtl w:val="0"/>
              </w:rPr>
              <w:t xml:space="preserve">Country Director </w:t>
            </w:r>
          </w:p>
          <w:p w:rsidR="00000000" w:rsidDel="00000000" w:rsidP="00000000" w:rsidRDefault="00000000" w:rsidRPr="00000000" w14:paraId="0000005E">
            <w:pPr>
              <w:widowControl w:val="0"/>
              <w:spacing w:before="0" w:lineRule="auto"/>
              <w:ind w:firstLine="0"/>
              <w:rPr>
                <w:sz w:val="22"/>
                <w:szCs w:val="22"/>
              </w:rPr>
            </w:pPr>
            <w:r w:rsidDel="00000000" w:rsidR="00000000" w:rsidRPr="00000000">
              <w:rPr>
                <w:sz w:val="22"/>
                <w:szCs w:val="22"/>
                <w:rtl w:val="0"/>
              </w:rPr>
              <w:t xml:space="preserve">Mercy Corps Nigeria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0"/>
              <w:spacing w:before="0" w:lineRule="auto"/>
              <w:ind w:firstLine="0"/>
              <w:rPr>
                <w:i w:val="1"/>
                <w:sz w:val="22"/>
                <w:szCs w:val="22"/>
              </w:rPr>
            </w:pPr>
            <w:r w:rsidDel="00000000" w:rsidR="00000000" w:rsidRPr="00000000">
              <w:rPr>
                <w:b w:val="1"/>
                <w:sz w:val="22"/>
                <w:szCs w:val="22"/>
                <w:rtl w:val="0"/>
              </w:rPr>
              <w:t xml:space="preserve">Contractor</w:t>
            </w:r>
            <w:r w:rsidDel="00000000" w:rsidR="00000000" w:rsidRPr="00000000">
              <w:rPr>
                <w:sz w:val="22"/>
                <w:szCs w:val="22"/>
                <w:rtl w:val="0"/>
              </w:rPr>
              <w:t xml:space="preserve">: </w:t>
            </w:r>
            <w:r w:rsidDel="00000000" w:rsidR="00000000" w:rsidRPr="00000000">
              <w:rPr>
                <w:i w:val="1"/>
                <w:sz w:val="22"/>
                <w:szCs w:val="22"/>
                <w:rtl w:val="0"/>
              </w:rPr>
              <w:t xml:space="preserve">Contractor’s authorized representative for all purposes is: </w:t>
            </w:r>
          </w:p>
        </w:tc>
      </w:tr>
      <w:tr>
        <w:trPr>
          <w:cantSplit w:val="0"/>
          <w:trHeight w:val="4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0"/>
              <w:spacing w:before="0" w:lineRule="auto"/>
              <w:ind w:firstLine="0"/>
              <w:rPr>
                <w:i w:val="1"/>
                <w:sz w:val="22"/>
                <w:szCs w:val="22"/>
              </w:rPr>
            </w:pPr>
            <w:r w:rsidDel="00000000" w:rsidR="00000000" w:rsidRPr="00000000">
              <w:rPr>
                <w:i w:val="1"/>
                <w:sz w:val="22"/>
                <w:szCs w:val="22"/>
                <w:rtl w:val="0"/>
              </w:rPr>
              <w:t xml:space="preserve">Only the following Mercy Corps departments/employees are authorized to receive invoices, accept, or reject Services or sign SCRs. </w:t>
            </w:r>
          </w:p>
          <w:p w:rsidR="00000000" w:rsidDel="00000000" w:rsidP="00000000" w:rsidRDefault="00000000" w:rsidRPr="00000000" w14:paraId="00000061">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2">
            <w:pPr>
              <w:widowControl w:val="0"/>
              <w:spacing w:before="0" w:lineRule="auto"/>
              <w:ind w:firstLine="0"/>
              <w:rPr>
                <w:i w:val="1"/>
                <w:sz w:val="22"/>
                <w:szCs w:val="22"/>
              </w:rPr>
            </w:pPr>
            <w:r w:rsidDel="00000000" w:rsidR="00000000" w:rsidRPr="00000000">
              <w:rPr>
                <w:i w:val="1"/>
                <w:sz w:val="22"/>
                <w:szCs w:val="22"/>
                <w:rtl w:val="0"/>
              </w:rPr>
              <w:t xml:space="preserve">HR, Department and addressed to HR Director</w:t>
            </w:r>
          </w:p>
          <w:p w:rsidR="00000000" w:rsidDel="00000000" w:rsidP="00000000" w:rsidRDefault="00000000" w:rsidRPr="00000000" w14:paraId="00000063">
            <w:pPr>
              <w:widowControl w:val="0"/>
              <w:spacing w:before="0" w:lineRule="auto"/>
              <w:ind w:firstLine="0"/>
              <w:rPr>
                <w:i w:val="1"/>
                <w:sz w:val="22"/>
                <w:szCs w:val="22"/>
              </w:rPr>
            </w:pPr>
            <w:r w:rsidDel="00000000" w:rsidR="00000000" w:rsidRPr="00000000">
              <w:rPr>
                <w:i w:val="1"/>
                <w:sz w:val="22"/>
                <w:szCs w:val="22"/>
                <w:rtl w:val="0"/>
              </w:rPr>
              <w:t xml:space="preserve">Mercy Corps Nigeria</w:t>
            </w:r>
          </w:p>
          <w:p w:rsidR="00000000" w:rsidDel="00000000" w:rsidP="00000000" w:rsidRDefault="00000000" w:rsidRPr="00000000" w14:paraId="00000064">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5">
            <w:pPr>
              <w:widowControl w:val="0"/>
              <w:spacing w:before="0" w:lineRule="auto"/>
              <w:ind w:firstLine="0"/>
              <w:rPr>
                <w:i w:val="1"/>
                <w:sz w:val="22"/>
                <w:szCs w:val="22"/>
              </w:rPr>
            </w:pPr>
            <w:r w:rsidDel="00000000" w:rsidR="00000000" w:rsidRPr="00000000">
              <w:rPr>
                <w:i w:val="1"/>
                <w:sz w:val="22"/>
                <w:szCs w:val="22"/>
                <w:rtl w:val="0"/>
              </w:rPr>
              <w:t xml:space="preserve">AND</w:t>
            </w:r>
          </w:p>
          <w:p w:rsidR="00000000" w:rsidDel="00000000" w:rsidP="00000000" w:rsidRDefault="00000000" w:rsidRPr="00000000" w14:paraId="00000066">
            <w:pPr>
              <w:widowControl w:val="0"/>
              <w:spacing w:before="0" w:lineRule="auto"/>
              <w:ind w:firstLine="0"/>
              <w:rPr>
                <w:i w:val="1"/>
                <w:sz w:val="22"/>
                <w:szCs w:val="22"/>
              </w:rPr>
            </w:pPr>
            <w:r w:rsidDel="00000000" w:rsidR="00000000" w:rsidRPr="00000000">
              <w:rPr>
                <w:rtl w:val="0"/>
              </w:rPr>
            </w:r>
          </w:p>
          <w:p w:rsidR="00000000" w:rsidDel="00000000" w:rsidP="00000000" w:rsidRDefault="00000000" w:rsidRPr="00000000" w14:paraId="00000067">
            <w:pPr>
              <w:widowControl w:val="0"/>
              <w:spacing w:before="0" w:lineRule="auto"/>
              <w:ind w:firstLine="0"/>
              <w:rPr>
                <w:i w:val="1"/>
                <w:sz w:val="22"/>
                <w:szCs w:val="22"/>
              </w:rPr>
            </w:pPr>
            <w:r w:rsidDel="00000000" w:rsidR="00000000" w:rsidRPr="00000000">
              <w:rPr>
                <w:i w:val="1"/>
                <w:sz w:val="22"/>
                <w:szCs w:val="22"/>
                <w:rtl w:val="0"/>
              </w:rPr>
              <w:t xml:space="preserve">Ademola Kadri</w:t>
            </w:r>
          </w:p>
          <w:p w:rsidR="00000000" w:rsidDel="00000000" w:rsidP="00000000" w:rsidRDefault="00000000" w:rsidRPr="00000000" w14:paraId="00000068">
            <w:pPr>
              <w:widowControl w:val="0"/>
              <w:spacing w:before="0" w:lineRule="auto"/>
              <w:ind w:firstLine="0"/>
              <w:rPr>
                <w:i w:val="1"/>
                <w:sz w:val="22"/>
                <w:szCs w:val="22"/>
              </w:rPr>
            </w:pPr>
            <w:r w:rsidDel="00000000" w:rsidR="00000000" w:rsidRPr="00000000">
              <w:rPr>
                <w:i w:val="1"/>
                <w:sz w:val="22"/>
                <w:szCs w:val="22"/>
                <w:rtl w:val="0"/>
              </w:rPr>
              <w:t xml:space="preserve">Operations Manager</w:t>
            </w:r>
          </w:p>
          <w:p w:rsidR="00000000" w:rsidDel="00000000" w:rsidP="00000000" w:rsidRDefault="00000000" w:rsidRPr="00000000" w14:paraId="00000069">
            <w:pPr>
              <w:widowControl w:val="0"/>
              <w:spacing w:before="0" w:lineRule="auto"/>
              <w:ind w:firstLine="0"/>
              <w:rPr>
                <w:sz w:val="22"/>
                <w:szCs w:val="22"/>
              </w:rPr>
            </w:pPr>
            <w:r w:rsidDel="00000000" w:rsidR="00000000" w:rsidRPr="00000000">
              <w:rPr>
                <w:i w:val="1"/>
                <w:sz w:val="22"/>
                <w:szCs w:val="22"/>
                <w:rtl w:val="0"/>
              </w:rPr>
              <w:t xml:space="preserve">Mercy Corps Nigeria</w:t>
            </w:r>
            <w:r w:rsidDel="00000000" w:rsidR="00000000" w:rsidRPr="00000000">
              <w:rPr>
                <w:rtl w:val="0"/>
              </w:rPr>
            </w:r>
          </w:p>
        </w:tc>
      </w:tr>
    </w:tbl>
    <w:p w:rsidR="00000000" w:rsidDel="00000000" w:rsidP="00000000" w:rsidRDefault="00000000" w:rsidRPr="00000000" w14:paraId="0000006B">
      <w:pPr>
        <w:spacing w:before="0" w:line="276" w:lineRule="auto"/>
        <w:ind w:firstLine="0"/>
        <w:rPr>
          <w:sz w:val="22"/>
          <w:szCs w:val="22"/>
        </w:rPr>
      </w:pPr>
      <w:r w:rsidDel="00000000" w:rsidR="00000000" w:rsidRPr="00000000">
        <w:rPr>
          <w:rtl w:val="0"/>
        </w:rPr>
      </w:r>
    </w:p>
    <w:p w:rsidR="00000000" w:rsidDel="00000000" w:rsidP="00000000" w:rsidRDefault="00000000" w:rsidRPr="00000000" w14:paraId="0000006C">
      <w:pPr>
        <w:spacing w:after="280" w:before="0" w:line="276" w:lineRule="auto"/>
        <w:ind w:firstLine="0"/>
        <w:rPr>
          <w:sz w:val="22"/>
          <w:szCs w:val="22"/>
        </w:rPr>
      </w:pPr>
      <w:r w:rsidDel="00000000" w:rsidR="00000000" w:rsidRPr="00000000">
        <w:rPr>
          <w:b w:val="1"/>
          <w:sz w:val="22"/>
          <w:szCs w:val="22"/>
          <w:rtl w:val="0"/>
        </w:rPr>
        <w:t xml:space="preserve">Termination for Convenience Notice Period</w:t>
      </w:r>
      <w:r w:rsidDel="00000000" w:rsidR="00000000" w:rsidRPr="00000000">
        <w:rPr>
          <w:sz w:val="22"/>
          <w:szCs w:val="22"/>
          <w:rtl w:val="0"/>
        </w:rPr>
        <w:t xml:space="preserve">: </w:t>
      </w:r>
      <w:r w:rsidDel="00000000" w:rsidR="00000000" w:rsidRPr="00000000">
        <w:rPr>
          <w:color w:val="000000"/>
          <w:sz w:val="22"/>
          <w:szCs w:val="22"/>
          <w:rtl w:val="0"/>
        </w:rPr>
        <w:t xml:space="preserve">Either parties upon one month written notice can terminate this contract.</w:t>
      </w:r>
      <w:r w:rsidDel="00000000" w:rsidR="00000000" w:rsidRPr="00000000">
        <w:rPr>
          <w:i w:val="1"/>
          <w:color w:val="ff0000"/>
          <w:sz w:val="22"/>
          <w:szCs w:val="22"/>
          <w:rtl w:val="0"/>
        </w:rPr>
        <w:t xml:space="preserve"> </w:t>
      </w:r>
      <w:r w:rsidDel="00000000" w:rsidR="00000000" w:rsidRPr="00000000">
        <w:rPr>
          <w:sz w:val="22"/>
          <w:szCs w:val="22"/>
          <w:rtl w:val="0"/>
        </w:rPr>
        <w:t xml:space="preserve">(the “Termination Notice Period”)</w:t>
      </w:r>
    </w:p>
    <w:p w:rsidR="00000000" w:rsidDel="00000000" w:rsidP="00000000" w:rsidRDefault="00000000" w:rsidRPr="00000000" w14:paraId="0000006D">
      <w:pPr>
        <w:spacing w:after="280" w:before="0" w:line="276" w:lineRule="auto"/>
        <w:ind w:firstLine="0"/>
        <w:rPr>
          <w:i w:val="1"/>
          <w:color w:val="ff0000"/>
          <w:sz w:val="22"/>
          <w:szCs w:val="22"/>
        </w:rPr>
      </w:pPr>
      <w:r w:rsidDel="00000000" w:rsidR="00000000" w:rsidRPr="00000000">
        <w:rPr>
          <w:b w:val="1"/>
          <w:sz w:val="22"/>
          <w:szCs w:val="22"/>
          <w:rtl w:val="0"/>
        </w:rPr>
        <w:t xml:space="preserve">Donor Terms</w:t>
      </w:r>
      <w:r w:rsidDel="00000000" w:rsidR="00000000" w:rsidRPr="00000000">
        <w:rPr>
          <w:sz w:val="22"/>
          <w:szCs w:val="22"/>
          <w:rtl w:val="0"/>
        </w:rPr>
        <w:t xml:space="preserve">: </w:t>
      </w:r>
      <w:r w:rsidDel="00000000" w:rsidR="00000000" w:rsidRPr="00000000">
        <w:rPr>
          <w:color w:val="000000"/>
          <w:sz w:val="22"/>
          <w:szCs w:val="22"/>
          <w:rtl w:val="0"/>
        </w:rPr>
        <w:t xml:space="preserve">The Donor Terms as set forth-in Schedule II are hereby incorporated in this Contract by reference.</w:t>
      </w:r>
      <w:r w:rsidDel="00000000" w:rsidR="00000000" w:rsidRPr="00000000">
        <w:rPr>
          <w:rtl w:val="0"/>
        </w:rPr>
      </w:r>
    </w:p>
    <w:p w:rsidR="00000000" w:rsidDel="00000000" w:rsidP="00000000" w:rsidRDefault="00000000" w:rsidRPr="00000000" w14:paraId="0000006E">
      <w:pPr>
        <w:keepNext w:val="1"/>
        <w:keepLines w:val="1"/>
        <w:ind w:left="720" w:right="720" w:firstLine="0"/>
        <w:jc w:val="center"/>
        <w:rPr>
          <w:b w:val="1"/>
          <w:sz w:val="22"/>
          <w:szCs w:val="22"/>
        </w:rPr>
        <w:sectPr>
          <w:type w:val="continuous"/>
          <w:pgSz w:h="15840" w:w="12240" w:orient="portrait"/>
          <w:pgMar w:bottom="1584" w:top="1584" w:left="1656" w:right="1584" w:header="0" w:footer="720"/>
        </w:sectPr>
      </w:pPr>
      <w:bookmarkStart w:colFirst="0" w:colLast="0" w:name="_ngpj3ed32qhf" w:id="2"/>
      <w:bookmarkEnd w:id="2"/>
      <w:r w:rsidDel="00000000" w:rsidR="00000000" w:rsidRPr="00000000">
        <w:br w:type="page"/>
      </w:r>
      <w:r w:rsidDel="00000000" w:rsidR="00000000" w:rsidRPr="00000000">
        <w:rPr>
          <w:rtl w:val="0"/>
        </w:rPr>
      </w:r>
    </w:p>
    <w:p w:rsidR="00000000" w:rsidDel="00000000" w:rsidP="00000000" w:rsidRDefault="00000000" w:rsidRPr="00000000" w14:paraId="0000006F">
      <w:pPr>
        <w:keepLines w:val="1"/>
        <w:spacing w:before="0" w:lineRule="auto"/>
        <w:ind w:firstLine="0"/>
        <w:jc w:val="center"/>
        <w:rPr>
          <w:sz w:val="22"/>
          <w:szCs w:val="22"/>
        </w:rPr>
      </w:pPr>
      <w:bookmarkStart w:colFirst="0" w:colLast="0" w:name="_fkcx5v4jdwdg" w:id="3"/>
      <w:bookmarkEnd w:id="3"/>
      <w:r w:rsidDel="00000000" w:rsidR="00000000" w:rsidRPr="00000000">
        <w:rPr>
          <w:b w:val="1"/>
          <w:sz w:val="22"/>
          <w:szCs w:val="22"/>
          <w:rtl w:val="0"/>
        </w:rPr>
        <w:t xml:space="preserve">SCHEDULE II</w:t>
      </w:r>
      <w:r w:rsidDel="00000000" w:rsidR="00000000" w:rsidRPr="00000000">
        <w:rPr>
          <w:rtl w:val="0"/>
        </w:rPr>
      </w:r>
    </w:p>
    <w:p w:rsidR="00000000" w:rsidDel="00000000" w:rsidP="00000000" w:rsidRDefault="00000000" w:rsidRPr="00000000" w14:paraId="00000070">
      <w:pPr>
        <w:keepLines w:val="1"/>
        <w:spacing w:before="0" w:lineRule="auto"/>
        <w:ind w:firstLine="0"/>
        <w:jc w:val="center"/>
        <w:rPr>
          <w:sz w:val="22"/>
          <w:szCs w:val="22"/>
        </w:rPr>
      </w:pPr>
      <w:r w:rsidDel="00000000" w:rsidR="00000000" w:rsidRPr="00000000">
        <w:rPr>
          <w:rtl w:val="0"/>
        </w:rPr>
      </w:r>
    </w:p>
    <w:p w:rsidR="00000000" w:rsidDel="00000000" w:rsidP="00000000" w:rsidRDefault="00000000" w:rsidRPr="00000000" w14:paraId="00000071">
      <w:pPr>
        <w:keepLines w:val="1"/>
        <w:spacing w:before="0" w:lineRule="auto"/>
        <w:ind w:firstLine="0"/>
        <w:jc w:val="center"/>
        <w:rPr>
          <w:sz w:val="22"/>
          <w:szCs w:val="22"/>
        </w:rPr>
      </w:pPr>
      <w:r w:rsidDel="00000000" w:rsidR="00000000" w:rsidRPr="00000000">
        <w:rPr>
          <w:b w:val="1"/>
          <w:sz w:val="22"/>
          <w:szCs w:val="22"/>
          <w:rtl w:val="0"/>
        </w:rPr>
        <w:t xml:space="preserve">Donor Terms</w:t>
      </w:r>
      <w:r w:rsidDel="00000000" w:rsidR="00000000" w:rsidRPr="00000000">
        <w:rPr>
          <w:rtl w:val="0"/>
        </w:rPr>
      </w:r>
    </w:p>
    <w:p w:rsidR="00000000" w:rsidDel="00000000" w:rsidP="00000000" w:rsidRDefault="00000000" w:rsidRPr="00000000" w14:paraId="00000072">
      <w:pPr>
        <w:jc w:val="center"/>
        <w:rPr>
          <w:b w:val="1"/>
          <w:sz w:val="22"/>
          <w:szCs w:val="22"/>
        </w:rPr>
      </w:pPr>
      <w:r w:rsidDel="00000000" w:rsidR="00000000" w:rsidRPr="00000000">
        <w:rPr>
          <w:b w:val="1"/>
          <w:sz w:val="22"/>
          <w:szCs w:val="22"/>
          <w:rtl w:val="0"/>
        </w:rPr>
        <w:t xml:space="preserve">Other USAID Contract Provisions Required by Law</w:t>
      </w:r>
    </w:p>
    <w:p w:rsidR="00000000" w:rsidDel="00000000" w:rsidP="00000000" w:rsidRDefault="00000000" w:rsidRPr="00000000" w14:paraId="00000073">
      <w:pPr>
        <w:rPr>
          <w:sz w:val="22"/>
          <w:szCs w:val="22"/>
        </w:rPr>
      </w:pPr>
      <w:r w:rsidDel="00000000" w:rsidR="00000000" w:rsidRPr="00000000">
        <w:rPr>
          <w:sz w:val="22"/>
          <w:szCs w:val="22"/>
          <w:rtl w:val="0"/>
        </w:rPr>
        <w:t xml:space="preserve">Mercy Corps, in accordance with donor regulations, requires certain certifications and provisions, set forth herein, to be included in all contracts.</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1">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http://www.treasury.gov/resource-center/sanctions/SDNList/Pages/default.aspx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the United Nations Security designation list (online at: </w:t>
      </w: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http://www.un.org/sc/committees/1267/aq_sanctions_list.shtml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certifies that neither it nor its principals is presently excluded or disqualified from participation in this transaction by any US Government department or agency.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or its employees, or any Subcontractor or its employees, must not engage in any of the following conduct:</w:t>
      </w:r>
      <w:r w:rsidDel="00000000" w:rsidR="00000000" w:rsidRPr="00000000">
        <w:rPr>
          <w:rtl w:val="0"/>
        </w:rPr>
      </w:r>
    </w:p>
    <w:p w:rsidR="00000000" w:rsidDel="00000000" w:rsidP="00000000" w:rsidRDefault="00000000" w:rsidRPr="00000000" w14:paraId="0000007F">
      <w:pPr>
        <w:ind w:left="810" w:hanging="360"/>
        <w:rPr>
          <w:sz w:val="22"/>
          <w:szCs w:val="22"/>
        </w:rPr>
      </w:pPr>
      <w:r w:rsidDel="00000000" w:rsidR="00000000" w:rsidRPr="00000000">
        <w:rPr>
          <w:sz w:val="22"/>
          <w:szCs w:val="22"/>
          <w:rtl w:val="0"/>
        </w:rPr>
        <w:t xml:space="preserve">(i) Trafficking in persons (as defined in the Protocol to Prevent, Suppress, and Punish Trafficking in Persons, especially Women and Children, supplementing the UN Convention against Transnational Organized Crime) during the period of this Contract;</w:t>
      </w:r>
    </w:p>
    <w:p w:rsidR="00000000" w:rsidDel="00000000" w:rsidP="00000000" w:rsidRDefault="00000000" w:rsidRPr="00000000" w14:paraId="00000080">
      <w:pPr>
        <w:ind w:left="810" w:hanging="360"/>
        <w:rPr>
          <w:sz w:val="22"/>
          <w:szCs w:val="22"/>
        </w:rPr>
      </w:pPr>
      <w:r w:rsidDel="00000000" w:rsidR="00000000" w:rsidRPr="00000000">
        <w:rPr>
          <w:sz w:val="22"/>
          <w:szCs w:val="22"/>
          <w:rtl w:val="0"/>
        </w:rPr>
        <w:t xml:space="preserve">(ii) Procure a commercial sex act during the period of this Contract; </w:t>
      </w:r>
    </w:p>
    <w:p w:rsidR="00000000" w:rsidDel="00000000" w:rsidP="00000000" w:rsidRDefault="00000000" w:rsidRPr="00000000" w14:paraId="00000081">
      <w:pPr>
        <w:ind w:left="810" w:hanging="360"/>
        <w:rPr>
          <w:sz w:val="22"/>
          <w:szCs w:val="22"/>
        </w:rPr>
      </w:pPr>
      <w:r w:rsidDel="00000000" w:rsidR="00000000" w:rsidRPr="00000000">
        <w:rPr>
          <w:sz w:val="22"/>
          <w:szCs w:val="22"/>
          <w:rtl w:val="0"/>
        </w:rPr>
        <w:t xml:space="preserve">(iii) Use forced labor in the performance of the Contract; or</w:t>
      </w:r>
    </w:p>
    <w:p w:rsidR="00000000" w:rsidDel="00000000" w:rsidP="00000000" w:rsidRDefault="00000000" w:rsidRPr="00000000" w14:paraId="00000082">
      <w:pPr>
        <w:ind w:left="810" w:hanging="360"/>
        <w:rPr>
          <w:sz w:val="22"/>
          <w:szCs w:val="22"/>
        </w:rPr>
      </w:pPr>
      <w:r w:rsidDel="00000000" w:rsidR="00000000" w:rsidRPr="00000000">
        <w:rPr>
          <w:sz w:val="22"/>
          <w:szCs w:val="22"/>
          <w:rtl w:val="0"/>
        </w:rPr>
        <w:t xml:space="preserve">(iv) Commit acts that directly support or advance trafficking in persons, including the following acts:</w:t>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Destroying, concealing, confiscating, or otherwise denying an employee access to that employee's identity or immigration documents; </w:t>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Failing to provide return transportation or pay for return transportation costs to an employee from a country outside the United States to the country from which the employee was recruited upon the end of employment if requested by the employee, unless: </w:t>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exempted from the requirement to provide or pay for such return transportation by Mercy Corps under this award; or </w:t>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employee is a victim of human trafficking seeking victim services or legal redress in the country of employment or a witness in a human trafficking enforcement action; </w:t>
      </w:r>
    </w:p>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Soliciting a person for the purpose of employment, or offering employment, by means of materially false or fraudulent pretenses, representations, or promises regarding that employment; </w:t>
      </w:r>
    </w:p>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Charging employees recruitment fees ; or </w:t>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35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Providing or arranging housing that fails to meet the host country housing and safety standards. </w:t>
      </w:r>
    </w:p>
    <w:p w:rsidR="00000000" w:rsidDel="00000000" w:rsidP="00000000" w:rsidRDefault="00000000" w:rsidRPr="00000000" w14:paraId="00000090">
      <w:pPr>
        <w:ind w:left="360" w:firstLine="720"/>
        <w:rPr>
          <w:sz w:val="22"/>
          <w:szCs w:val="22"/>
        </w:rPr>
      </w:pPr>
      <w:r w:rsidDel="00000000" w:rsidR="00000000" w:rsidRPr="00000000">
        <w:rPr>
          <w:sz w:val="22"/>
          <w:szCs w:val="22"/>
          <w:rtl w:val="0"/>
        </w:rPr>
        <w:t xml:space="preserve">Contractor agrees to report in a timely manner to Mercy Corps any credible information from any source that alleges the contractor or any sub-contractor has engaged in any of the prohibited activities identified in this provision.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inform its employees working under this contract in the predominant native language of the workforce that they are afforded the employee whistleblower rights and protections provided under 41 U.S.C. § 4712; and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Prohibition on Requiring Certain Internal Confidentiality Agreements or Statements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not require its employees or sub-contractors to sign or comply with internal confidentiality agreements or statements that prohibit or otherwise restrict employees or sub-contractors from lawfully reporting waste, fraud, or abuse related to the performance of this contract to Mercy Corps or to USAID’s Office of the Inspector General. </w:t>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notify current employees and sub-contractors that prohibitions and restrictions of any preexisting internal confidentiality agreements or statements covered by this provision, to the extent that such prohibitions and restrictions are inconsistent with the prohibitions of this provision, are no longer in effect. </w:t>
      </w:r>
    </w:p>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Mercy Corps, USAID or other authorized officials of the US Government determines that the Contractor is not in compliance with the requirements of this provision, Mercy Corps may, at its sole discretion, suspend or terminate the contract.  Further, Mercy Corps may, at its sole discretion, decide not pay a portion or all of amounts invoiced or expenditures incurred, as applicable, by the Contractor with funds provided under this contract, and also may require the Contractor to refund a portion or all of any amounts paid to the Contractor under this contract.</w:t>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9D">
      <w:pPr>
        <w:ind w:left="720" w:firstLine="720"/>
        <w:rPr>
          <w:sz w:val="22"/>
          <w:szCs w:val="22"/>
        </w:rPr>
      </w:pPr>
      <w:r w:rsidDel="00000000" w:rsidR="00000000" w:rsidRPr="00000000">
        <w:rPr>
          <w:rtl w:val="0"/>
        </w:rPr>
      </w:r>
    </w:p>
    <w:p w:rsidR="00000000" w:rsidDel="00000000" w:rsidP="00000000" w:rsidRDefault="00000000" w:rsidRPr="00000000" w14:paraId="0000009E">
      <w:pPr>
        <w:ind w:left="720" w:firstLine="720"/>
        <w:rPr>
          <w:sz w:val="22"/>
          <w:szCs w:val="22"/>
        </w:rPr>
      </w:pPr>
      <w:r w:rsidDel="00000000" w:rsidR="00000000" w:rsidRPr="00000000">
        <w:rPr>
          <w:sz w:val="22"/>
          <w:szCs w:val="22"/>
          <w:rtl w:val="0"/>
        </w:rPr>
        <w:t xml:space="preserve">Terms in this clause will have the meaning defined in this section or as defined in 2 CFR 200.</w:t>
      </w:r>
    </w:p>
    <w:p w:rsidR="00000000" w:rsidDel="00000000" w:rsidP="00000000" w:rsidRDefault="00000000" w:rsidRPr="00000000" w14:paraId="0000009F">
      <w:pPr>
        <w:ind w:left="720" w:firstLine="720"/>
        <w:rPr>
          <w:sz w:val="22"/>
          <w:szCs w:val="22"/>
        </w:rPr>
      </w:pPr>
      <w:r w:rsidDel="00000000" w:rsidR="00000000" w:rsidRPr="00000000">
        <w:rPr>
          <w:sz w:val="22"/>
          <w:szCs w:val="22"/>
          <w:rtl w:val="0"/>
        </w:rPr>
        <w:t xml:space="preserve">“Internal confidentiality agreement or statement” means a confidentiality agreement or any other written statement that the Contractor requires any of its employees or sub-contractors to sign regarding nondisclosure of recipient information, except that it does not include confidentiality agreements arising out of civil litigation or confidentiality agreements that Contractor employees or sub-contractors sign at the behest of a US government agency. </w:t>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4"/>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must include this provision, including this paragraph (e), in sub awards and sub-contracts funded under this contract.</w:t>
      </w:r>
    </w:p>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Contractor must disclose, in a timely manner, in writing to the USAID Office of Inspector General and Mercy Corps all violations of US government criminal law involving fraud, bribery or gratuity violations potentially affecting this Contract.</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Disclosures to USAID must be sent to:</w:t>
      </w:r>
    </w:p>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 Agency for International Development</w:t>
      </w:r>
    </w:p>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Office of the Inspector General</w:t>
      </w:r>
    </w:p>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 Box 657</w:t>
      </w:r>
    </w:p>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Washington, DC 200044-0657</w:t>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1-800-230-6539 or 202-712-1023</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13">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ig.hotline@usaid.gov</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URL: </w:t>
      </w:r>
      <w:hyperlink r:id="rId14">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https://oig.usaid.gov/content/usaid-contractor-reporting-form</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USAID policy requires that the contractor not discriminate against any beneficiaries in implementation of this contract, such as, but not limited to, by withholding, adversely impacting, or denying equitable access to the benefits provided through this contract on the basis of any factor not expressly stated in the contract.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contractor to target activities toward the assistance needs of certain populations as defined in the contract.</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Contractor agrees to incorporate the terms of “Schedule 1I” word-for-word in all of its sub-contracts funded under this Contract, if any.  </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Other Contract Provisions Required by Law or MC’s Donor </w:t>
      </w:r>
    </w:p>
    <w:p w:rsidR="00000000" w:rsidDel="00000000" w:rsidP="00000000" w:rsidRDefault="00000000" w:rsidRPr="00000000" w14:paraId="000000C0">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Mercy Corps has received funding from the European Union. Mercy Corps, in accordance with the European Union regulations under which this contract is executed, requires certain certifications and provisions, set forth herein, to be included in all contracts.</w:t>
      </w:r>
    </w:p>
    <w:p w:rsidR="00000000" w:rsidDel="00000000" w:rsidP="00000000" w:rsidRDefault="00000000" w:rsidRPr="00000000" w14:paraId="000000C2">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after="200" w:before="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Liability/Indemnity</w:t>
      </w:r>
    </w:p>
    <w:p w:rsidR="00000000" w:rsidDel="00000000" w:rsidP="00000000" w:rsidRDefault="00000000" w:rsidRPr="00000000" w14:paraId="000000C4">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Under no circumstances nor for any reason whatsoever will the European Union be held liable for damages as a result of the work pursuant to this Contract.  </w:t>
      </w:r>
      <w:r w:rsidDel="00000000" w:rsidR="00000000" w:rsidRPr="00000000">
        <w:rPr>
          <w:rtl w:val="0"/>
        </w:rPr>
      </w:r>
    </w:p>
    <w:p w:rsidR="00000000" w:rsidDel="00000000" w:rsidP="00000000" w:rsidRDefault="00000000" w:rsidRPr="00000000" w14:paraId="000000C5">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Right of Access/ Audit</w:t>
      </w:r>
    </w:p>
    <w:p w:rsidR="00000000" w:rsidDel="00000000" w:rsidP="00000000" w:rsidRDefault="00000000" w:rsidRPr="00000000" w14:paraId="000000C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76" w:lineRule="auto"/>
        <w:ind w:left="360" w:hanging="360"/>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be responsible for holding all invoices, receipts and financial and accounting documents relating to this Contract for at least seven years following final payment made under this Contract.</w:t>
      </w:r>
    </w:p>
    <w:p w:rsidR="00000000" w:rsidDel="00000000" w:rsidP="00000000" w:rsidRDefault="00000000" w:rsidRPr="00000000" w14:paraId="000000C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00" w:before="0" w:line="276" w:lineRule="auto"/>
        <w:ind w:left="360" w:hanging="360"/>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allow Mercy Corps or the European Union (or any other organisation authorised by the European Union) access to the location where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rsidR="00000000" w:rsidDel="00000000" w:rsidP="00000000" w:rsidRDefault="00000000" w:rsidRPr="00000000" w14:paraId="000000C8">
      <w:pPr>
        <w:spacing w:after="200"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Confidentiality </w:t>
      </w:r>
    </w:p>
    <w:p w:rsidR="00000000" w:rsidDel="00000000" w:rsidP="00000000" w:rsidRDefault="00000000" w:rsidRPr="00000000" w14:paraId="000000C9">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Mercy Corps has reporting obligations to the European Union.  Accordingly,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consents to Mercy Corps sharing information about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or the Services with the European Union as required.</w:t>
      </w:r>
    </w:p>
    <w:p w:rsidR="00000000" w:rsidDel="00000000" w:rsidP="00000000" w:rsidRDefault="00000000" w:rsidRPr="00000000" w14:paraId="000000CA">
      <w:pPr>
        <w:spacing w:after="0" w:before="20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Anti-corruption</w:t>
      </w:r>
    </w:p>
    <w:p w:rsidR="00000000" w:rsidDel="00000000" w:rsidP="00000000" w:rsidRDefault="00000000" w:rsidRPr="00000000" w14:paraId="000000CB">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C">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Parties recognize that Mercy Corps has a zero tolerance approach to bribery and corruption.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becomes aware of during this Contract; and, at the reasonable request of Mercy Corps, confirming in writing that they have complied with this Clause and provide any information reasonably requested in support of such compliance.  </w:t>
      </w:r>
    </w:p>
    <w:p w:rsidR="00000000" w:rsidDel="00000000" w:rsidP="00000000" w:rsidRDefault="00000000" w:rsidRPr="00000000" w14:paraId="000000CD">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Mercy Corps recognizes that in complying with this Clause,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not expected to risk life, limb or freedom.  </w:t>
        <w:tab/>
      </w:r>
    </w:p>
    <w:p w:rsidR="00000000" w:rsidDel="00000000" w:rsidP="00000000" w:rsidRDefault="00000000" w:rsidRPr="00000000" w14:paraId="000000CF">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Visibility</w:t>
      </w:r>
    </w:p>
    <w:p w:rsidR="00000000" w:rsidDel="00000000" w:rsidP="00000000" w:rsidRDefault="00000000" w:rsidRPr="00000000" w14:paraId="000000D1">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2">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rsidR="00000000" w:rsidDel="00000000" w:rsidP="00000000" w:rsidRDefault="00000000" w:rsidRPr="00000000" w14:paraId="000000D3">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Principal of Ethical Procurement</w:t>
      </w:r>
    </w:p>
    <w:p w:rsidR="00000000" w:rsidDel="00000000" w:rsidP="00000000" w:rsidRDefault="00000000" w:rsidRPr="00000000" w14:paraId="000000D5">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rsidR="00000000" w:rsidDel="00000000" w:rsidP="00000000" w:rsidRDefault="00000000" w:rsidRPr="00000000" w14:paraId="000000D7">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Safeguarding</w:t>
      </w:r>
    </w:p>
    <w:p w:rsidR="00000000" w:rsidDel="00000000" w:rsidP="00000000" w:rsidRDefault="00000000" w:rsidRPr="00000000" w14:paraId="000000D9">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A">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agrees to immediately report to Mercy Corps any credible evidence of trafficking in persons or exploitation that involve funds or resources provided.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may use Mercy Corps’ integrity hotline to report any such events (</w:t>
      </w:r>
      <w:hyperlink r:id="rId15">
        <w:r w:rsidDel="00000000" w:rsidR="00000000" w:rsidRPr="00000000">
          <w:rPr>
            <w:rFonts w:ascii="Calibri" w:cs="Calibri" w:eastAsia="Calibri" w:hAnsi="Calibri"/>
            <w:sz w:val="22"/>
            <w:szCs w:val="22"/>
            <w:rtl w:val="0"/>
          </w:rPr>
          <w:t xml:space="preserve">mercycorps.org/integrityhotline</w:t>
        </w:r>
      </w:hyperlink>
      <w:r w:rsidDel="00000000" w:rsidR="00000000" w:rsidRPr="00000000">
        <w:rPr>
          <w:rFonts w:ascii="Calibri" w:cs="Calibri" w:eastAsia="Calibri" w:hAnsi="Calibri"/>
          <w:sz w:val="22"/>
          <w:szCs w:val="22"/>
          <w:rtl w:val="0"/>
        </w:rPr>
        <w:t xml:space="preserve">).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shall inform its staff that they can report any wrongdoing related to this Contract to the integrity hotline without any risk of retaliation.</w:t>
      </w:r>
    </w:p>
    <w:p w:rsidR="00000000" w:rsidDel="00000000" w:rsidP="00000000" w:rsidRDefault="00000000" w:rsidRPr="00000000" w14:paraId="000000DB">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Anti-terrorism</w:t>
      </w:r>
    </w:p>
    <w:p w:rsidR="00000000" w:rsidDel="00000000" w:rsidP="00000000" w:rsidRDefault="00000000" w:rsidRPr="00000000" w14:paraId="000000DD">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will seek to ensure that none of the funds or assets provided under this Agreement are made available or used to provide support to individuals, groups or entities associated with terrorism.</w:t>
      </w:r>
    </w:p>
    <w:p w:rsidR="00000000" w:rsidDel="00000000" w:rsidP="00000000" w:rsidRDefault="00000000" w:rsidRPr="00000000" w14:paraId="000000DF">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is responsible for taking all appropriate precautions and institute all procedures necessary to prevent any portion of the Donor funds from being so used.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shall screen its suppliers and contractors financed through this Agreement to ensure that such parties are not included in the EU Sanctions List (</w:t>
      </w:r>
      <w:hyperlink r:id="rId16">
        <w:r w:rsidDel="00000000" w:rsidR="00000000" w:rsidRPr="00000000">
          <w:rPr>
            <w:rFonts w:ascii="Calibri" w:cs="Calibri" w:eastAsia="Calibri" w:hAnsi="Calibri"/>
            <w:color w:val="0563c1"/>
            <w:sz w:val="22"/>
            <w:szCs w:val="22"/>
            <w:u w:val="single"/>
            <w:rtl w:val="0"/>
          </w:rPr>
          <w:t xml:space="preserve">www.sanctionsmap.eu</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0">
      <w:pPr>
        <w:spacing w:after="0" w:before="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spacing w:after="0" w:before="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during the course of this Agreement, the </w:t>
      </w:r>
      <w:r w:rsidDel="00000000" w:rsidR="00000000" w:rsidRPr="00000000">
        <w:rPr>
          <w:rFonts w:ascii="Calibri" w:cs="Calibri" w:eastAsia="Calibri" w:hAnsi="Calibri"/>
          <w:sz w:val="22"/>
          <w:szCs w:val="22"/>
          <w:highlight w:val="yellow"/>
          <w:rtl w:val="0"/>
        </w:rPr>
        <w:t xml:space="preserve">Vendor</w:t>
      </w:r>
      <w:r w:rsidDel="00000000" w:rsidR="00000000" w:rsidRPr="00000000">
        <w:rPr>
          <w:rFonts w:ascii="Calibri" w:cs="Calibri" w:eastAsia="Calibri" w:hAnsi="Calibri"/>
          <w:sz w:val="22"/>
          <w:szCs w:val="22"/>
          <w:rtl w:val="0"/>
        </w:rPr>
        <w:t xml:space="preserve"> discovers that any funds have been made available to, or for the benefit of, any persons, groups or entities who fall under the scope of the EU Sanctions List, it must inform Mercy Corps immediately through the link </w:t>
      </w:r>
      <w:hyperlink r:id="rId17">
        <w:r w:rsidDel="00000000" w:rsidR="00000000" w:rsidRPr="00000000">
          <w:rPr>
            <w:rFonts w:ascii="Calibri" w:cs="Calibri" w:eastAsia="Calibri" w:hAnsi="Calibri"/>
            <w:color w:val="0563c1"/>
            <w:sz w:val="22"/>
            <w:szCs w:val="22"/>
            <w:u w:val="single"/>
            <w:rtl w:val="0"/>
          </w:rPr>
          <w:t xml:space="preserve">mercycorps.org/integrityhotline</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2">
      <w:pPr>
        <w:spacing w:after="0" w:before="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spacing w:after="0" w:before="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Cancelation of the Contract</w:t>
      </w:r>
    </w:p>
    <w:p w:rsidR="00000000" w:rsidDel="00000000" w:rsidP="00000000" w:rsidRDefault="00000000" w:rsidRPr="00000000" w14:paraId="000000E4">
      <w:pPr>
        <w:spacing w:after="0" w:before="0"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spacing w:after="240" w:before="0" w:lineRule="auto"/>
        <w:jc w:val="both"/>
        <w:rPr>
          <w:b w:val="1"/>
          <w:sz w:val="36"/>
          <w:szCs w:val="36"/>
          <w:highlight w:val="green"/>
        </w:rPr>
      </w:pPr>
      <w:r w:rsidDel="00000000" w:rsidR="00000000" w:rsidRPr="00000000">
        <w:rPr>
          <w:rFonts w:ascii="Calibri" w:cs="Calibri" w:eastAsia="Calibri" w:hAnsi="Calibri"/>
          <w:sz w:val="22"/>
          <w:szCs w:val="22"/>
          <w:rtl w:val="0"/>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Del="00000000" w:rsidR="00000000" w:rsidRPr="00000000">
        <w:rPr>
          <w:rFonts w:ascii="Calibri" w:cs="Calibri" w:eastAsia="Calibri" w:hAnsi="Calibri"/>
          <w:sz w:val="22"/>
          <w:szCs w:val="22"/>
          <w:highlight w:val="yellow"/>
          <w:rtl w:val="0"/>
        </w:rPr>
        <w:t xml:space="preserve">the Vendor</w:t>
      </w:r>
      <w:r w:rsidDel="00000000" w:rsidR="00000000" w:rsidRPr="00000000">
        <w:rPr>
          <w:rFonts w:ascii="Calibri" w:cs="Calibri" w:eastAsia="Calibri" w:hAnsi="Calibri"/>
          <w:sz w:val="22"/>
          <w:szCs w:val="22"/>
          <w:rtl w:val="0"/>
        </w:rPr>
        <w:t xml:space="preserve"> any items delivered and </w:t>
      </w:r>
      <w:r w:rsidDel="00000000" w:rsidR="00000000" w:rsidRPr="00000000">
        <w:rPr>
          <w:rFonts w:ascii="Calibri" w:cs="Calibri" w:eastAsia="Calibri" w:hAnsi="Calibri"/>
          <w:sz w:val="22"/>
          <w:szCs w:val="22"/>
          <w:highlight w:val="yellow"/>
          <w:rtl w:val="0"/>
        </w:rPr>
        <w:t xml:space="preserve">the Vendor</w:t>
      </w:r>
      <w:r w:rsidDel="00000000" w:rsidR="00000000" w:rsidRPr="00000000">
        <w:rPr>
          <w:rFonts w:ascii="Calibri" w:cs="Calibri" w:eastAsia="Calibri" w:hAnsi="Calibri"/>
          <w:sz w:val="22"/>
          <w:szCs w:val="22"/>
          <w:rtl w:val="0"/>
        </w:rPr>
        <w:t xml:space="preserve"> will return to Mercy Corps any funds paid (at each of their own cost, unless otherwise agreed).   </w:t>
      </w:r>
      <w:r w:rsidDel="00000000" w:rsidR="00000000" w:rsidRPr="00000000">
        <w:rPr>
          <w:rtl w:val="0"/>
        </w:rPr>
      </w:r>
    </w:p>
    <w:sectPr>
      <w:type w:val="continuous"/>
      <w:pgSz w:h="15840" w:w="12240" w:orient="portrait"/>
      <w:pgMar w:bottom="1584" w:top="1584" w:left="1656" w:right="158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right" w:leader="none" w:pos="9000"/>
      </w:tabs>
      <w:spacing w:before="0" w:lineRule="auto"/>
      <w:ind w:firstLine="0"/>
      <w:rPr>
        <w:color w:val="0000ff"/>
        <w:sz w:val="16"/>
        <w:szCs w:val="16"/>
      </w:rPr>
    </w:pPr>
    <w:r w:rsidDel="00000000" w:rsidR="00000000" w:rsidRPr="00000000">
      <w:rPr>
        <w:rFonts w:ascii="Arial" w:cs="Arial" w:eastAsia="Arial" w:hAnsi="Arial"/>
        <w:i w:val="1"/>
        <w:sz w:val="20"/>
        <w:szCs w:val="20"/>
        <w:rtl w:val="0"/>
      </w:rPr>
      <w:t xml:space="preserve">Service Contract No: </w:t>
    </w:r>
    <w:r w:rsidDel="00000000" w:rsidR="00000000" w:rsidRPr="00000000">
      <w:rPr>
        <w:rFonts w:ascii="Arial" w:cs="Arial" w:eastAsia="Arial" w:hAnsi="Arial"/>
        <w:i w:val="1"/>
        <w:sz w:val="20"/>
        <w:szCs w:val="20"/>
        <w:highlight w:val="yellow"/>
        <w:rtl w:val="0"/>
      </w:rPr>
      <w:t xml:space="preserve">[TO ADD]</w:t>
    </w:r>
    <w:r w:rsidDel="00000000" w:rsidR="00000000" w:rsidRPr="00000000">
      <w:rPr>
        <w:rFonts w:ascii="Arial" w:cs="Arial" w:eastAsia="Arial" w:hAnsi="Arial"/>
        <w:i w:val="1"/>
        <w:sz w:val="20"/>
        <w:szCs w:val="20"/>
        <w:rtl w:val="0"/>
      </w:rPr>
      <w:tab/>
    </w:r>
    <w:r w:rsidDel="00000000" w:rsidR="00000000" w:rsidRPr="00000000">
      <w:rPr>
        <w:color w:val="0000ff"/>
        <w:sz w:val="16"/>
        <w:szCs w:val="16"/>
        <w:rtl w:val="0"/>
      </w:rPr>
      <w:t xml:space="preserve">PAGE </w:t>
    </w:r>
    <w:r w:rsidDel="00000000" w:rsidR="00000000" w:rsidRPr="00000000">
      <w:rPr>
        <w:color w:val="0000ff"/>
        <w:sz w:val="16"/>
        <w:szCs w:val="16"/>
      </w:rPr>
      <w:fldChar w:fldCharType="begin"/>
      <w:instrText xml:space="preserve">PAGE</w:instrText>
      <w:fldChar w:fldCharType="separate"/>
      <w:fldChar w:fldCharType="end"/>
    </w:r>
    <w:r w:rsidDel="00000000" w:rsidR="00000000" w:rsidRPr="00000000">
      <w:rPr>
        <w:color w:val="0000ff"/>
        <w:sz w:val="16"/>
        <w:szCs w:val="16"/>
        <w:rtl w:val="0"/>
      </w:rPr>
      <w:t xml:space="preserve"> of </w:t>
    </w:r>
    <w:r w:rsidDel="00000000" w:rsidR="00000000" w:rsidRPr="00000000">
      <w:rPr>
        <w:color w:val="0000ff"/>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tabs>
        <w:tab w:val="right" w:leader="none" w:pos="9000"/>
      </w:tabs>
      <w:spacing w:before="0" w:lineRule="auto"/>
      <w:ind w:firstLine="0"/>
      <w:rPr>
        <w:color w:val="0000ff"/>
        <w:sz w:val="16"/>
        <w:szCs w:val="16"/>
      </w:rPr>
    </w:pPr>
    <w:r w:rsidDel="00000000" w:rsidR="00000000" w:rsidRPr="00000000">
      <w:rPr>
        <w:color w:val="0000ff"/>
        <w:sz w:val="16"/>
        <w:szCs w:val="16"/>
        <w:rtl w:val="0"/>
      </w:rPr>
      <w:tab/>
      <w:t xml:space="preserve">PAGE </w:t>
    </w:r>
    <w:r w:rsidDel="00000000" w:rsidR="00000000" w:rsidRPr="00000000">
      <w:rPr>
        <w:color w:val="0000ff"/>
        <w:sz w:val="16"/>
        <w:szCs w:val="16"/>
      </w:rPr>
      <w:fldChar w:fldCharType="begin"/>
      <w:instrText xml:space="preserve">PAGE</w:instrText>
      <w:fldChar w:fldCharType="separate"/>
      <w:fldChar w:fldCharType="end"/>
    </w:r>
    <w:r w:rsidDel="00000000" w:rsidR="00000000" w:rsidRPr="00000000">
      <w:rPr>
        <w:color w:val="0000ff"/>
        <w:sz w:val="16"/>
        <w:szCs w:val="16"/>
        <w:rtl w:val="0"/>
      </w:rPr>
      <w:br w:type="textWrapping"/>
      <w:t xml:space="preserve">[09901-0001-000000/134546709_1.doc]</w:t>
      <w:tab/>
      <w:t xml:space="preserve">2/23/17 2:07 PM1:58 PM10:30 AM</w:t>
    </w:r>
  </w:p>
  <w:p w:rsidR="00000000" w:rsidDel="00000000" w:rsidP="00000000" w:rsidRDefault="00000000" w:rsidRPr="00000000" w14:paraId="000000EA">
    <w:pPr>
      <w:tabs>
        <w:tab w:val="right" w:leader="none" w:pos="9000"/>
      </w:tabs>
      <w:spacing w:after="1440" w:before="0" w:lineRule="auto"/>
      <w:ind w:firstLine="0"/>
      <w:rPr>
        <w:color w:val="0000ff"/>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tabs>
        <w:tab w:val="center" w:leader="none" w:pos="4507"/>
        <w:tab w:val="right" w:leader="none" w:pos="9000"/>
      </w:tabs>
      <w:spacing w:before="720" w:lineRule="auto"/>
      <w:ind w:left="54"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132080</wp:posOffset>
          </wp:positionV>
          <wp:extent cx="552450" cy="71393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2450" cy="71393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tabs>
        <w:tab w:val="center" w:leader="none" w:pos="4507"/>
        <w:tab w:val="right" w:leader="none" w:pos="9000"/>
      </w:tabs>
      <w:spacing w:before="720" w:lineRule="auto"/>
      <w:ind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11" w:hanging="720"/>
      </w:pPr>
      <w:rPr/>
    </w:lvl>
    <w:lvl w:ilvl="1">
      <w:start w:val="1"/>
      <w:numFmt w:val="lowerLetter"/>
      <w:lvlText w:val="%2."/>
      <w:lvlJc w:val="left"/>
      <w:pPr>
        <w:ind w:left="1071" w:hanging="360"/>
      </w:pPr>
      <w:rPr/>
    </w:lvl>
    <w:lvl w:ilvl="2">
      <w:start w:val="1"/>
      <w:numFmt w:val="lowerRoman"/>
      <w:lvlText w:val="%3."/>
      <w:lvlJc w:val="right"/>
      <w:pPr>
        <w:ind w:left="1791" w:hanging="180"/>
      </w:pPr>
      <w:rPr/>
    </w:lvl>
    <w:lvl w:ilvl="3">
      <w:start w:val="1"/>
      <w:numFmt w:val="decimal"/>
      <w:lvlText w:val="%4."/>
      <w:lvlJc w:val="left"/>
      <w:pPr>
        <w:ind w:left="2511" w:hanging="360"/>
      </w:pPr>
      <w:rPr/>
    </w:lvl>
    <w:lvl w:ilvl="4">
      <w:start w:val="1"/>
      <w:numFmt w:val="lowerLetter"/>
      <w:lvlText w:val="%5."/>
      <w:lvlJc w:val="left"/>
      <w:pPr>
        <w:ind w:left="3231" w:hanging="360"/>
      </w:pPr>
      <w:rPr/>
    </w:lvl>
    <w:lvl w:ilvl="5">
      <w:start w:val="1"/>
      <w:numFmt w:val="lowerRoman"/>
      <w:lvlText w:val="%6."/>
      <w:lvlJc w:val="right"/>
      <w:pPr>
        <w:ind w:left="3951" w:hanging="180"/>
      </w:pPr>
      <w:rPr/>
    </w:lvl>
    <w:lvl w:ilvl="6">
      <w:start w:val="1"/>
      <w:numFmt w:val="decimal"/>
      <w:lvlText w:val="%7."/>
      <w:lvlJc w:val="left"/>
      <w:pPr>
        <w:ind w:left="4671" w:hanging="360"/>
      </w:pPr>
      <w:rPr/>
    </w:lvl>
    <w:lvl w:ilvl="7">
      <w:start w:val="1"/>
      <w:numFmt w:val="lowerLetter"/>
      <w:lvlText w:val="%8."/>
      <w:lvlJc w:val="left"/>
      <w:pPr>
        <w:ind w:left="5391" w:hanging="360"/>
      </w:pPr>
      <w:rPr/>
    </w:lvl>
    <w:lvl w:ilvl="8">
      <w:start w:val="1"/>
      <w:numFmt w:val="lowerRoman"/>
      <w:lvlText w:val="%9."/>
      <w:lvlJc w:val="right"/>
      <w:pPr>
        <w:ind w:left="6111" w:hanging="180"/>
      </w:pPr>
      <w:rPr/>
    </w:lvl>
  </w:abstractNum>
  <w:abstractNum w:abstractNumId="2">
    <w:lvl w:ilvl="0">
      <w:start w:val="1"/>
      <w:numFmt w:val="decimal"/>
      <w:lvlText w:val="%1."/>
      <w:lvlJc w:val="left"/>
      <w:pPr>
        <w:ind w:left="360" w:firstLine="0"/>
      </w:pPr>
      <w:rPr>
        <w:b w:val="1"/>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lowerLetter"/>
      <w:lvlText w:val="(%1)"/>
      <w:lvlJc w:val="left"/>
      <w:pPr>
        <w:ind w:left="360" w:hanging="360"/>
      </w:pPr>
      <w:rPr>
        <w:rFonts w:ascii="Calibri" w:cs="Calibri" w:eastAsia="Calibri" w:hAnsi="Calibri"/>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11" w:hanging="360.00000000000006"/>
      </w:pPr>
      <w:rPr>
        <w:rFonts w:ascii="Noto Sans Symbols" w:cs="Noto Sans Symbols" w:eastAsia="Noto Sans Symbols" w:hAnsi="Noto Sans Symbols"/>
      </w:rPr>
    </w:lvl>
    <w:lvl w:ilvl="1">
      <w:start w:val="1"/>
      <w:numFmt w:val="bullet"/>
      <w:lvlText w:val="o"/>
      <w:lvlJc w:val="left"/>
      <w:pPr>
        <w:ind w:left="1431" w:hanging="360"/>
      </w:pPr>
      <w:rPr>
        <w:rFonts w:ascii="Courier New" w:cs="Courier New" w:eastAsia="Courier New" w:hAnsi="Courier New"/>
      </w:rPr>
    </w:lvl>
    <w:lvl w:ilvl="2">
      <w:start w:val="1"/>
      <w:numFmt w:val="bullet"/>
      <w:lvlText w:val="▪"/>
      <w:lvlJc w:val="left"/>
      <w:pPr>
        <w:ind w:left="2151" w:hanging="360"/>
      </w:pPr>
      <w:rPr>
        <w:rFonts w:ascii="Noto Sans Symbols" w:cs="Noto Sans Symbols" w:eastAsia="Noto Sans Symbols" w:hAnsi="Noto Sans Symbols"/>
      </w:rPr>
    </w:lvl>
    <w:lvl w:ilvl="3">
      <w:start w:val="1"/>
      <w:numFmt w:val="bullet"/>
      <w:lvlText w:val="●"/>
      <w:lvlJc w:val="left"/>
      <w:pPr>
        <w:ind w:left="2871" w:hanging="360"/>
      </w:pPr>
      <w:rPr>
        <w:rFonts w:ascii="Noto Sans Symbols" w:cs="Noto Sans Symbols" w:eastAsia="Noto Sans Symbols" w:hAnsi="Noto Sans Symbols"/>
      </w:rPr>
    </w:lvl>
    <w:lvl w:ilvl="4">
      <w:start w:val="1"/>
      <w:numFmt w:val="bullet"/>
      <w:lvlText w:val="o"/>
      <w:lvlJc w:val="left"/>
      <w:pPr>
        <w:ind w:left="3591" w:hanging="360"/>
      </w:pPr>
      <w:rPr>
        <w:rFonts w:ascii="Courier New" w:cs="Courier New" w:eastAsia="Courier New" w:hAnsi="Courier New"/>
      </w:rPr>
    </w:lvl>
    <w:lvl w:ilvl="5">
      <w:start w:val="1"/>
      <w:numFmt w:val="bullet"/>
      <w:lvlText w:val="▪"/>
      <w:lvlJc w:val="left"/>
      <w:pPr>
        <w:ind w:left="4311" w:hanging="360"/>
      </w:pPr>
      <w:rPr>
        <w:rFonts w:ascii="Noto Sans Symbols" w:cs="Noto Sans Symbols" w:eastAsia="Noto Sans Symbols" w:hAnsi="Noto Sans Symbols"/>
      </w:rPr>
    </w:lvl>
    <w:lvl w:ilvl="6">
      <w:start w:val="1"/>
      <w:numFmt w:val="bullet"/>
      <w:lvlText w:val="●"/>
      <w:lvlJc w:val="left"/>
      <w:pPr>
        <w:ind w:left="5031" w:hanging="360"/>
      </w:pPr>
      <w:rPr>
        <w:rFonts w:ascii="Noto Sans Symbols" w:cs="Noto Sans Symbols" w:eastAsia="Noto Sans Symbols" w:hAnsi="Noto Sans Symbols"/>
      </w:rPr>
    </w:lvl>
    <w:lvl w:ilvl="7">
      <w:start w:val="1"/>
      <w:numFmt w:val="bullet"/>
      <w:lvlText w:val="o"/>
      <w:lvlJc w:val="left"/>
      <w:pPr>
        <w:ind w:left="5751" w:hanging="360"/>
      </w:pPr>
      <w:rPr>
        <w:rFonts w:ascii="Courier New" w:cs="Courier New" w:eastAsia="Courier New" w:hAnsi="Courier New"/>
      </w:rPr>
    </w:lvl>
    <w:lvl w:ilvl="8">
      <w:start w:val="1"/>
      <w:numFmt w:val="bullet"/>
      <w:lvlText w:val="▪"/>
      <w:lvlJc w:val="left"/>
      <w:pPr>
        <w:ind w:left="6471" w:hanging="360"/>
      </w:pPr>
      <w:rPr>
        <w:rFonts w:ascii="Noto Sans Symbols" w:cs="Noto Sans Symbols" w:eastAsia="Noto Sans Symbols" w:hAnsi="Noto Sans Symbols"/>
      </w:rPr>
    </w:lvl>
  </w:abstractNum>
  <w:abstractNum w:abstractNumId="8">
    <w:lvl w:ilvl="0">
      <w:start w:val="1"/>
      <w:numFmt w:val="bullet"/>
      <w:lvlText w:val="●"/>
      <w:lvlJc w:val="left"/>
      <w:pPr>
        <w:ind w:left="711" w:hanging="360.00000000000006"/>
      </w:pPr>
      <w:rPr>
        <w:rFonts w:ascii="Noto Sans Symbols" w:cs="Noto Sans Symbols" w:eastAsia="Noto Sans Symbols" w:hAnsi="Noto Sans Symbols"/>
      </w:rPr>
    </w:lvl>
    <w:lvl w:ilvl="1">
      <w:start w:val="1"/>
      <w:numFmt w:val="bullet"/>
      <w:lvlText w:val="o"/>
      <w:lvlJc w:val="left"/>
      <w:pPr>
        <w:ind w:left="1431" w:hanging="360"/>
      </w:pPr>
      <w:rPr>
        <w:rFonts w:ascii="Courier New" w:cs="Courier New" w:eastAsia="Courier New" w:hAnsi="Courier New"/>
      </w:rPr>
    </w:lvl>
    <w:lvl w:ilvl="2">
      <w:start w:val="1"/>
      <w:numFmt w:val="bullet"/>
      <w:lvlText w:val="▪"/>
      <w:lvlJc w:val="left"/>
      <w:pPr>
        <w:ind w:left="2151" w:hanging="360"/>
      </w:pPr>
      <w:rPr>
        <w:rFonts w:ascii="Noto Sans Symbols" w:cs="Noto Sans Symbols" w:eastAsia="Noto Sans Symbols" w:hAnsi="Noto Sans Symbols"/>
      </w:rPr>
    </w:lvl>
    <w:lvl w:ilvl="3">
      <w:start w:val="1"/>
      <w:numFmt w:val="bullet"/>
      <w:lvlText w:val="●"/>
      <w:lvlJc w:val="left"/>
      <w:pPr>
        <w:ind w:left="2871" w:hanging="360"/>
      </w:pPr>
      <w:rPr>
        <w:rFonts w:ascii="Noto Sans Symbols" w:cs="Noto Sans Symbols" w:eastAsia="Noto Sans Symbols" w:hAnsi="Noto Sans Symbols"/>
      </w:rPr>
    </w:lvl>
    <w:lvl w:ilvl="4">
      <w:start w:val="1"/>
      <w:numFmt w:val="bullet"/>
      <w:lvlText w:val="o"/>
      <w:lvlJc w:val="left"/>
      <w:pPr>
        <w:ind w:left="3591" w:hanging="360"/>
      </w:pPr>
      <w:rPr>
        <w:rFonts w:ascii="Courier New" w:cs="Courier New" w:eastAsia="Courier New" w:hAnsi="Courier New"/>
      </w:rPr>
    </w:lvl>
    <w:lvl w:ilvl="5">
      <w:start w:val="1"/>
      <w:numFmt w:val="bullet"/>
      <w:lvlText w:val="▪"/>
      <w:lvlJc w:val="left"/>
      <w:pPr>
        <w:ind w:left="4311" w:hanging="360"/>
      </w:pPr>
      <w:rPr>
        <w:rFonts w:ascii="Noto Sans Symbols" w:cs="Noto Sans Symbols" w:eastAsia="Noto Sans Symbols" w:hAnsi="Noto Sans Symbols"/>
      </w:rPr>
    </w:lvl>
    <w:lvl w:ilvl="6">
      <w:start w:val="1"/>
      <w:numFmt w:val="bullet"/>
      <w:lvlText w:val="●"/>
      <w:lvlJc w:val="left"/>
      <w:pPr>
        <w:ind w:left="5031" w:hanging="360"/>
      </w:pPr>
      <w:rPr>
        <w:rFonts w:ascii="Noto Sans Symbols" w:cs="Noto Sans Symbols" w:eastAsia="Noto Sans Symbols" w:hAnsi="Noto Sans Symbols"/>
      </w:rPr>
    </w:lvl>
    <w:lvl w:ilvl="7">
      <w:start w:val="1"/>
      <w:numFmt w:val="bullet"/>
      <w:lvlText w:val="o"/>
      <w:lvlJc w:val="left"/>
      <w:pPr>
        <w:ind w:left="5751" w:hanging="360"/>
      </w:pPr>
      <w:rPr>
        <w:rFonts w:ascii="Courier New" w:cs="Courier New" w:eastAsia="Courier New" w:hAnsi="Courier New"/>
      </w:rPr>
    </w:lvl>
    <w:lvl w:ilvl="8">
      <w:start w:val="1"/>
      <w:numFmt w:val="bullet"/>
      <w:lvlText w:val="▪"/>
      <w:lvlJc w:val="left"/>
      <w:pPr>
        <w:ind w:left="647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24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ind w:left="1800" w:hanging="1800"/>
    </w:pPr>
    <w:rPr>
      <w:b w:val="1"/>
      <w:sz w:val="48"/>
      <w:szCs w:val="48"/>
    </w:rPr>
  </w:style>
  <w:style w:type="paragraph" w:styleId="Heading2">
    <w:name w:val="heading 2"/>
    <w:basedOn w:val="Normal"/>
    <w:next w:val="Normal"/>
    <w:pPr>
      <w:keepNext w:val="1"/>
      <w:keepLines w:val="1"/>
      <w:tabs>
        <w:tab w:val="left" w:leader="none" w:pos="1800"/>
      </w:tabs>
      <w:spacing w:after="80" w:before="360" w:lineRule="auto"/>
      <w:ind w:left="1800" w:hanging="1080"/>
    </w:pPr>
    <w:rPr>
      <w:b w:val="1"/>
      <w:sz w:val="36"/>
      <w:szCs w:val="36"/>
    </w:rPr>
  </w:style>
  <w:style w:type="paragraph" w:styleId="Heading3">
    <w:name w:val="heading 3"/>
    <w:basedOn w:val="Normal"/>
    <w:next w:val="Normal"/>
    <w:pPr>
      <w:keepNext w:val="1"/>
      <w:keepLines w:val="1"/>
      <w:tabs>
        <w:tab w:val="left" w:leader="none" w:pos="3150"/>
      </w:tabs>
      <w:spacing w:after="80" w:before="280" w:lineRule="auto"/>
      <w:ind w:left="3150" w:hanging="1350"/>
    </w:pPr>
    <w:rPr>
      <w:b w:val="1"/>
      <w:sz w:val="28"/>
      <w:szCs w:val="28"/>
    </w:rPr>
  </w:style>
  <w:style w:type="paragraph" w:styleId="Heading4">
    <w:name w:val="heading 4"/>
    <w:basedOn w:val="Normal"/>
    <w:next w:val="Normal"/>
    <w:pPr>
      <w:keepNext w:val="1"/>
      <w:keepLines w:val="1"/>
      <w:tabs>
        <w:tab w:val="left" w:leader="none" w:pos="5040"/>
      </w:tabs>
      <w:spacing w:after="40" w:lineRule="auto"/>
      <w:ind w:left="5040" w:hanging="1890"/>
    </w:pPr>
    <w:rPr>
      <w:b w:val="1"/>
    </w:rPr>
  </w:style>
  <w:style w:type="paragraph" w:styleId="Heading5">
    <w:name w:val="heading 5"/>
    <w:basedOn w:val="Normal"/>
    <w:next w:val="Normal"/>
    <w:pPr>
      <w:keepNext w:val="1"/>
      <w:keepLines w:val="1"/>
      <w:tabs>
        <w:tab w:val="left" w:leader="none" w:pos="5940"/>
      </w:tabs>
      <w:spacing w:after="40" w:before="220" w:lineRule="auto"/>
      <w:ind w:left="5940" w:hanging="900"/>
    </w:pPr>
    <w:rPr>
      <w:b w:val="1"/>
      <w:sz w:val="22"/>
      <w:szCs w:val="22"/>
    </w:rPr>
  </w:style>
  <w:style w:type="paragraph" w:styleId="Heading6">
    <w:name w:val="heading 6"/>
    <w:basedOn w:val="Normal"/>
    <w:next w:val="Normal"/>
    <w:pPr>
      <w:keepNext w:val="1"/>
      <w:keepLines w:val="1"/>
      <w:tabs>
        <w:tab w:val="left" w:leader="none" w:pos="4752"/>
        <w:tab w:val="left" w:leader="none" w:pos="4896"/>
      </w:tabs>
      <w:spacing w:after="40" w:before="200" w:lineRule="auto"/>
      <w:ind w:left="4608" w:hanging="1800"/>
    </w:pPr>
    <w:rPr>
      <w:b w:val="1"/>
      <w:sz w:val="20"/>
      <w:szCs w:val="20"/>
    </w:rPr>
  </w:style>
  <w:style w:type="paragraph" w:styleId="Title">
    <w:name w:val="Title"/>
    <w:basedOn w:val="Normal"/>
    <w:next w:val="Normal"/>
    <w:pPr>
      <w:keepNext w:val="1"/>
      <w:keepLines w:val="1"/>
      <w:spacing w:after="120" w:before="480" w:lineRule="auto"/>
      <w:ind w:left="720" w:right="720" w:firstLine="0"/>
      <w:jc w:val="center"/>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reasury.gov/resource-center/sanctions/SDNList/Pages/default.aspx" TargetMode="External"/><Relationship Id="rId10" Type="http://schemas.openxmlformats.org/officeDocument/2006/relationships/footer" Target="footer2.xml"/><Relationship Id="rId13" Type="http://schemas.openxmlformats.org/officeDocument/2006/relationships/hyperlink" Target="mailto:ig.hotline@usaid.gov" TargetMode="External"/><Relationship Id="rId12" Type="http://schemas.openxmlformats.org/officeDocument/2006/relationships/hyperlink" Target="http://www.un.org/sc/committees/1267/aq_sanctions_lis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mercycorps.org/integrityhotline" TargetMode="External"/><Relationship Id="rId14" Type="http://schemas.openxmlformats.org/officeDocument/2006/relationships/hyperlink" Target="https://oig.usaid.gov/content/usaid-contractor-reporting-form" TargetMode="External"/><Relationship Id="rId17" Type="http://schemas.openxmlformats.org/officeDocument/2006/relationships/hyperlink" Target="http://mercycorps.org/integrityhotline" TargetMode="External"/><Relationship Id="rId16" Type="http://schemas.openxmlformats.org/officeDocument/2006/relationships/hyperlink" Target="http://www.sanctionsmap.eu" TargetMode="External"/><Relationship Id="rId5" Type="http://schemas.openxmlformats.org/officeDocument/2006/relationships/styles" Target="styles.xml"/><Relationship Id="rId6" Type="http://schemas.openxmlformats.org/officeDocument/2006/relationships/hyperlink" Target="http://www.un.org/sc/committees/1267/aq_sanctions_list.shtml"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